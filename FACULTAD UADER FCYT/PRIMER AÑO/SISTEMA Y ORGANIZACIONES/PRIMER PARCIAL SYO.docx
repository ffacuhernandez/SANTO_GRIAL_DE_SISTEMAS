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1C8" w:rsidRDefault="00730D45" w:rsidP="00247B9E">
      <w:pPr>
        <w:spacing w:before="240" w:after="240"/>
        <w:jc w:val="center"/>
        <w:rPr>
          <w:sz w:val="28"/>
          <w:szCs w:val="20"/>
        </w:rPr>
      </w:pPr>
      <w:r w:rsidRPr="00247B9E">
        <w:rPr>
          <w:sz w:val="28"/>
          <w:szCs w:val="20"/>
        </w:rPr>
        <w:t>UNIDAD 1</w:t>
      </w:r>
    </w:p>
    <w:p w:rsidR="00247B9E" w:rsidRPr="00247B9E" w:rsidRDefault="00247B9E" w:rsidP="00247B9E">
      <w:pPr>
        <w:spacing w:before="240" w:after="240"/>
        <w:jc w:val="center"/>
        <w:rPr>
          <w:sz w:val="28"/>
          <w:szCs w:val="20"/>
        </w:rPr>
      </w:pPr>
    </w:p>
    <w:p w:rsidR="00FF11C8" w:rsidRDefault="00730D45">
      <w:pPr>
        <w:spacing w:before="240" w:after="240"/>
        <w:ind w:left="360"/>
        <w:jc w:val="both"/>
        <w:rPr>
          <w:sz w:val="20"/>
          <w:szCs w:val="20"/>
        </w:rPr>
      </w:pPr>
      <w:r>
        <w:rPr>
          <w:color w:val="0000FF"/>
          <w:sz w:val="20"/>
          <w:szCs w:val="20"/>
        </w:rPr>
        <w:t xml:space="preserve">1-  </w:t>
      </w:r>
      <w:r>
        <w:rPr>
          <w:color w:val="0000FF"/>
          <w:sz w:val="20"/>
          <w:szCs w:val="20"/>
        </w:rPr>
        <w:tab/>
        <w:t>Explique las Razones Sociales de las Organizaciones. Dar ejemplos.</w:t>
      </w:r>
    </w:p>
    <w:p w:rsidR="00FF11C8" w:rsidRDefault="00730D45">
      <w:pPr>
        <w:spacing w:before="240" w:after="240"/>
        <w:jc w:val="both"/>
        <w:rPr>
          <w:sz w:val="20"/>
          <w:szCs w:val="20"/>
        </w:rPr>
      </w:pPr>
      <w:r>
        <w:rPr>
          <w:sz w:val="20"/>
          <w:szCs w:val="20"/>
        </w:rPr>
        <w:t xml:space="preserve">El </w:t>
      </w:r>
      <w:proofErr w:type="gramStart"/>
      <w:r>
        <w:rPr>
          <w:sz w:val="20"/>
          <w:szCs w:val="20"/>
        </w:rPr>
        <w:t>hombre ,</w:t>
      </w:r>
      <w:proofErr w:type="gramEnd"/>
      <w:r>
        <w:rPr>
          <w:sz w:val="20"/>
          <w:szCs w:val="20"/>
        </w:rPr>
        <w:t xml:space="preserve"> parece querer siempre relacionarse con otras personas. Así muchas organizaciones existen sólo para cubrir su necesidad de compañerismo, una persona puede trabajar en un grupo de voluntarios, una iglesia, una organización caritativa, porque está</w:t>
      </w:r>
      <w:r>
        <w:rPr>
          <w:sz w:val="20"/>
          <w:szCs w:val="20"/>
        </w:rPr>
        <w:t xml:space="preserve"> de acuerdo con el propósito humanitario de éstas organizaciones.</w:t>
      </w:r>
    </w:p>
    <w:p w:rsidR="00FF11C8" w:rsidRDefault="00730D45">
      <w:pPr>
        <w:spacing w:before="240" w:after="240"/>
        <w:jc w:val="both"/>
        <w:rPr>
          <w:sz w:val="20"/>
          <w:szCs w:val="20"/>
        </w:rPr>
      </w:pPr>
      <w:r>
        <w:rPr>
          <w:sz w:val="20"/>
          <w:szCs w:val="20"/>
        </w:rPr>
        <w:t>—------------------------------------------------------------------------------------------------------------------------------------</w:t>
      </w:r>
    </w:p>
    <w:p w:rsidR="00FF11C8" w:rsidRDefault="00730D45">
      <w:pPr>
        <w:spacing w:before="240" w:after="240"/>
        <w:jc w:val="both"/>
        <w:rPr>
          <w:sz w:val="20"/>
          <w:szCs w:val="20"/>
        </w:rPr>
      </w:pPr>
      <w:r>
        <w:rPr>
          <w:sz w:val="20"/>
          <w:szCs w:val="20"/>
        </w:rPr>
        <w:t>Las razones sociales hacen referencia a las acciones y c</w:t>
      </w:r>
      <w:r>
        <w:rPr>
          <w:sz w:val="20"/>
          <w:szCs w:val="20"/>
        </w:rPr>
        <w:t>ompromisos que las empresas asumen con el fin de contribuir al bienestar de la sociedad. Estas razones van más allá del objetivo principal de generar ganancias y buscar impactar positivamente a las comunidades.</w:t>
      </w:r>
    </w:p>
    <w:p w:rsidR="00FF11C8" w:rsidRDefault="00730D45">
      <w:pPr>
        <w:spacing w:before="240" w:after="240"/>
        <w:jc w:val="both"/>
        <w:rPr>
          <w:sz w:val="20"/>
          <w:szCs w:val="20"/>
        </w:rPr>
      </w:pPr>
      <w:r>
        <w:rPr>
          <w:rFonts w:ascii="Roboto" w:eastAsia="Roboto" w:hAnsi="Roboto" w:cs="Roboto"/>
          <w:color w:val="374151"/>
          <w:sz w:val="24"/>
          <w:szCs w:val="24"/>
          <w:shd w:val="clear" w:color="auto" w:fill="F7F7F8"/>
        </w:rPr>
        <w:t xml:space="preserve">Responsabilidad con la comunidad Una empresa </w:t>
      </w:r>
      <w:r>
        <w:rPr>
          <w:rFonts w:ascii="Roboto" w:eastAsia="Roboto" w:hAnsi="Roboto" w:cs="Roboto"/>
          <w:color w:val="374151"/>
          <w:sz w:val="24"/>
          <w:szCs w:val="24"/>
          <w:shd w:val="clear" w:color="auto" w:fill="F7F7F8"/>
        </w:rPr>
        <w:t>que dona parte de sus ganancias para construir escuelas o centros de salud en comunidades desfavorecidas</w:t>
      </w:r>
      <w:r>
        <w:rPr>
          <w:sz w:val="20"/>
          <w:szCs w:val="20"/>
        </w:rPr>
        <w:t>)</w:t>
      </w:r>
    </w:p>
    <w:p w:rsidR="00FF11C8" w:rsidRDefault="00FF11C8">
      <w:pPr>
        <w:spacing w:before="240" w:after="240"/>
        <w:jc w:val="both"/>
        <w:rPr>
          <w:sz w:val="20"/>
          <w:szCs w:val="20"/>
        </w:rPr>
      </w:pPr>
    </w:p>
    <w:p w:rsidR="00FF11C8" w:rsidRDefault="00730D45">
      <w:pPr>
        <w:spacing w:before="240" w:after="240"/>
        <w:ind w:left="360"/>
        <w:jc w:val="both"/>
        <w:rPr>
          <w:color w:val="0000FF"/>
          <w:sz w:val="20"/>
          <w:szCs w:val="20"/>
        </w:rPr>
      </w:pPr>
      <w:r>
        <w:rPr>
          <w:color w:val="0000FF"/>
          <w:sz w:val="20"/>
          <w:szCs w:val="20"/>
        </w:rPr>
        <w:t xml:space="preserve">2-  </w:t>
      </w:r>
      <w:r>
        <w:rPr>
          <w:color w:val="0000FF"/>
          <w:sz w:val="20"/>
          <w:szCs w:val="20"/>
        </w:rPr>
        <w:tab/>
        <w:t>Mencione y explique las Razones Materiales de las Organizaciones. Detalle los beneficios.</w:t>
      </w:r>
    </w:p>
    <w:p w:rsidR="00FF11C8" w:rsidRDefault="00730D45">
      <w:pPr>
        <w:spacing w:before="240" w:after="240"/>
        <w:jc w:val="both"/>
        <w:rPr>
          <w:sz w:val="20"/>
          <w:szCs w:val="20"/>
        </w:rPr>
      </w:pPr>
      <w:r>
        <w:rPr>
          <w:sz w:val="20"/>
          <w:szCs w:val="20"/>
        </w:rPr>
        <w:t>1- puede aumentar su capacidad</w:t>
      </w:r>
    </w:p>
    <w:p w:rsidR="00FF11C8" w:rsidRDefault="00730D45">
      <w:pPr>
        <w:spacing w:before="240" w:after="240"/>
        <w:jc w:val="both"/>
        <w:rPr>
          <w:sz w:val="20"/>
          <w:szCs w:val="20"/>
        </w:rPr>
      </w:pPr>
      <w:r>
        <w:rPr>
          <w:sz w:val="20"/>
          <w:szCs w:val="20"/>
        </w:rPr>
        <w:t>2-puede reducir el tiem</w:t>
      </w:r>
      <w:r>
        <w:rPr>
          <w:sz w:val="20"/>
          <w:szCs w:val="20"/>
        </w:rPr>
        <w:t>po requerido para alcanzar una meta</w:t>
      </w:r>
    </w:p>
    <w:p w:rsidR="00FF11C8" w:rsidRDefault="00730D45">
      <w:pPr>
        <w:spacing w:before="240" w:after="240"/>
        <w:jc w:val="both"/>
        <w:rPr>
          <w:sz w:val="20"/>
          <w:szCs w:val="20"/>
        </w:rPr>
      </w:pPr>
      <w:r>
        <w:rPr>
          <w:sz w:val="20"/>
          <w:szCs w:val="20"/>
        </w:rPr>
        <w:t>3-puede aprovechar los conocimientos acumulados de generaciones anteriores.</w:t>
      </w:r>
    </w:p>
    <w:p w:rsidR="00FF11C8" w:rsidRDefault="00730D45">
      <w:pPr>
        <w:spacing w:before="240" w:after="240"/>
        <w:jc w:val="both"/>
        <w:rPr>
          <w:sz w:val="20"/>
          <w:szCs w:val="20"/>
        </w:rPr>
      </w:pPr>
      <w:r>
        <w:rPr>
          <w:sz w:val="20"/>
          <w:szCs w:val="20"/>
        </w:rPr>
        <w:t xml:space="preserve"> </w:t>
      </w:r>
    </w:p>
    <w:p w:rsidR="00FF11C8" w:rsidRDefault="00730D45">
      <w:pPr>
        <w:spacing w:before="240" w:after="240"/>
        <w:jc w:val="both"/>
        <w:rPr>
          <w:sz w:val="20"/>
          <w:szCs w:val="20"/>
        </w:rPr>
      </w:pPr>
      <w:ins w:id="0" w:author="Thiago Gimenez" w:date="2023-08-01T20:39:00Z">
        <w:r>
          <w:rPr>
            <w:sz w:val="20"/>
            <w:szCs w:val="20"/>
          </w:rPr>
          <w:t>1)-</w:t>
        </w:r>
      </w:ins>
      <w:r>
        <w:rPr>
          <w:b/>
          <w:sz w:val="20"/>
          <w:szCs w:val="20"/>
        </w:rPr>
        <w:t>Aumento de capacidad</w:t>
      </w:r>
      <w:r>
        <w:rPr>
          <w:sz w:val="20"/>
          <w:szCs w:val="20"/>
        </w:rPr>
        <w:t>: Es decir, que mediante ellas se pueden hacer muchas cosas con más eficiencia de lo que podría si tuviera que trabajar</w:t>
      </w:r>
      <w:r>
        <w:rPr>
          <w:sz w:val="20"/>
          <w:szCs w:val="20"/>
        </w:rPr>
        <w:t xml:space="preserve"> sin asociación con otros.</w:t>
      </w:r>
    </w:p>
    <w:p w:rsidR="00FF11C8" w:rsidRDefault="00730D45">
      <w:pPr>
        <w:spacing w:before="240" w:after="240"/>
        <w:jc w:val="both"/>
        <w:rPr>
          <w:sz w:val="20"/>
          <w:szCs w:val="20"/>
        </w:rPr>
      </w:pPr>
      <w:ins w:id="1" w:author="Thiago Gimenez" w:date="2023-08-01T20:39:00Z">
        <w:r>
          <w:rPr>
            <w:sz w:val="20"/>
            <w:szCs w:val="20"/>
          </w:rPr>
          <w:t>2)-</w:t>
        </w:r>
      </w:ins>
      <w:r>
        <w:rPr>
          <w:b/>
          <w:sz w:val="20"/>
          <w:szCs w:val="20"/>
        </w:rPr>
        <w:t>Reducción de tiempos</w:t>
      </w:r>
      <w:r>
        <w:rPr>
          <w:sz w:val="20"/>
          <w:szCs w:val="20"/>
        </w:rPr>
        <w:t>: Las organizaciones suelen comprimir o reducir el tiempo requerido para alcanzar un objetivo poniendo más recursos a trabajar más rápido.</w:t>
      </w:r>
    </w:p>
    <w:p w:rsidR="00FF11C8" w:rsidRDefault="00730D45" w:rsidP="00247B9E">
      <w:pPr>
        <w:spacing w:before="240" w:after="240"/>
        <w:ind w:left="720" w:hanging="720"/>
        <w:jc w:val="both"/>
        <w:rPr>
          <w:sz w:val="20"/>
          <w:szCs w:val="20"/>
        </w:rPr>
      </w:pPr>
      <w:ins w:id="2" w:author="Thiago Gimenez" w:date="2023-08-01T20:39:00Z">
        <w:r>
          <w:rPr>
            <w:sz w:val="20"/>
            <w:szCs w:val="20"/>
          </w:rPr>
          <w:t>3)-</w:t>
        </w:r>
      </w:ins>
      <w:r>
        <w:rPr>
          <w:b/>
          <w:sz w:val="20"/>
          <w:szCs w:val="20"/>
        </w:rPr>
        <w:t>Conocimientos acumulados</w:t>
      </w:r>
      <w:r>
        <w:rPr>
          <w:sz w:val="20"/>
          <w:szCs w:val="20"/>
        </w:rPr>
        <w:t>: una de las razones de más importanc</w:t>
      </w:r>
      <w:r>
        <w:rPr>
          <w:sz w:val="20"/>
          <w:szCs w:val="20"/>
        </w:rPr>
        <w:t>ia para las organizaciones es que proporcionan los medios para que el hombre aproveche las experiencias y percepciones de quienes le han precedido.</w:t>
      </w:r>
    </w:p>
    <w:p w:rsidR="00FF11C8" w:rsidRDefault="00730D45">
      <w:pPr>
        <w:spacing w:before="240" w:after="240"/>
        <w:jc w:val="both"/>
        <w:rPr>
          <w:sz w:val="20"/>
          <w:szCs w:val="20"/>
        </w:rPr>
      </w:pPr>
      <w:r>
        <w:rPr>
          <w:sz w:val="20"/>
          <w:szCs w:val="20"/>
        </w:rPr>
        <w:t xml:space="preserve"> </w:t>
      </w:r>
    </w:p>
    <w:p w:rsidR="00FF11C8" w:rsidRDefault="00730D45">
      <w:pPr>
        <w:spacing w:before="240" w:after="240"/>
        <w:ind w:left="360"/>
        <w:jc w:val="both"/>
        <w:rPr>
          <w:color w:val="0000FF"/>
          <w:sz w:val="20"/>
          <w:szCs w:val="20"/>
        </w:rPr>
      </w:pPr>
      <w:r>
        <w:rPr>
          <w:color w:val="0000FF"/>
          <w:sz w:val="20"/>
          <w:szCs w:val="20"/>
        </w:rPr>
        <w:t xml:space="preserve">3-  </w:t>
      </w:r>
      <w:r>
        <w:rPr>
          <w:color w:val="0000FF"/>
          <w:sz w:val="20"/>
          <w:szCs w:val="20"/>
        </w:rPr>
        <w:tab/>
        <w:t>Explique el concepto de efecto sinérgico. Dar dos ejemplos.</w:t>
      </w:r>
    </w:p>
    <w:p w:rsidR="00FF11C8" w:rsidRDefault="00730D45">
      <w:pPr>
        <w:spacing w:before="240" w:after="240"/>
        <w:jc w:val="both"/>
        <w:rPr>
          <w:sz w:val="20"/>
          <w:szCs w:val="20"/>
        </w:rPr>
      </w:pPr>
      <w:r>
        <w:rPr>
          <w:sz w:val="20"/>
          <w:szCs w:val="20"/>
        </w:rPr>
        <w:t>El efecto sinérgico es un concepto que se</w:t>
      </w:r>
      <w:r>
        <w:rPr>
          <w:sz w:val="20"/>
          <w:szCs w:val="20"/>
        </w:rPr>
        <w:t xml:space="preserve"> refiere a la combinación o interacción de dos o más elementos para que sea más efectivo de lo que se esperaría basándose únicamente en los efectos de cada uno por separado.</w:t>
      </w:r>
    </w:p>
    <w:p w:rsidR="00FF11C8" w:rsidRDefault="00730D45">
      <w:pPr>
        <w:spacing w:before="240" w:after="240"/>
        <w:jc w:val="both"/>
        <w:rPr>
          <w:sz w:val="20"/>
          <w:szCs w:val="20"/>
        </w:rPr>
      </w:pPr>
      <w:r>
        <w:rPr>
          <w:b/>
          <w:sz w:val="20"/>
          <w:szCs w:val="20"/>
        </w:rPr>
        <w:lastRenderedPageBreak/>
        <w:t>Ejemplo 1</w:t>
      </w:r>
      <w:r>
        <w:rPr>
          <w:sz w:val="20"/>
          <w:szCs w:val="20"/>
        </w:rPr>
        <w:t>: En agricultura, el efecto sinérgico se ve en la combinación de pesticid</w:t>
      </w:r>
      <w:r>
        <w:rPr>
          <w:sz w:val="20"/>
          <w:szCs w:val="20"/>
        </w:rPr>
        <w:t>as que atacan diferentes plagas. Al mezclar dos pesticidas de este tipo, se logra una protección más efectiva para los cultivos.</w:t>
      </w:r>
    </w:p>
    <w:p w:rsidR="00FF11C8" w:rsidRDefault="00730D45">
      <w:pPr>
        <w:spacing w:before="240" w:after="240"/>
        <w:jc w:val="both"/>
        <w:rPr>
          <w:sz w:val="20"/>
          <w:szCs w:val="20"/>
        </w:rPr>
      </w:pPr>
      <w:r>
        <w:rPr>
          <w:b/>
          <w:sz w:val="20"/>
          <w:szCs w:val="20"/>
        </w:rPr>
        <w:t>Ejemplo 2</w:t>
      </w:r>
      <w:r>
        <w:rPr>
          <w:sz w:val="20"/>
          <w:szCs w:val="20"/>
        </w:rPr>
        <w:t>: La incorporación de tecnología en la educación crea un efecto sinérgico en el aprendizaje. Al ofrecer recursos inter</w:t>
      </w:r>
      <w:r>
        <w:rPr>
          <w:sz w:val="20"/>
          <w:szCs w:val="20"/>
        </w:rPr>
        <w:t>activos, acceso a información en línea y herramientas educativas avanzadas.</w:t>
      </w:r>
    </w:p>
    <w:p w:rsidR="00FF11C8" w:rsidRDefault="00730D45">
      <w:pPr>
        <w:spacing w:before="240" w:after="240"/>
        <w:jc w:val="both"/>
        <w:rPr>
          <w:sz w:val="20"/>
          <w:szCs w:val="20"/>
        </w:rPr>
      </w:pPr>
      <w:r>
        <w:rPr>
          <w:sz w:val="20"/>
          <w:szCs w:val="20"/>
        </w:rPr>
        <w:t xml:space="preserve"> </w:t>
      </w:r>
    </w:p>
    <w:p w:rsidR="00FF11C8" w:rsidRDefault="00730D45">
      <w:pPr>
        <w:spacing w:before="240" w:after="240"/>
        <w:ind w:left="360"/>
        <w:jc w:val="both"/>
        <w:rPr>
          <w:color w:val="0000FF"/>
          <w:sz w:val="20"/>
          <w:szCs w:val="20"/>
        </w:rPr>
      </w:pPr>
      <w:r>
        <w:rPr>
          <w:color w:val="0000FF"/>
          <w:sz w:val="20"/>
          <w:szCs w:val="20"/>
        </w:rPr>
        <w:t xml:space="preserve">4-  </w:t>
      </w:r>
      <w:r>
        <w:rPr>
          <w:color w:val="0000FF"/>
          <w:sz w:val="20"/>
          <w:szCs w:val="20"/>
        </w:rPr>
        <w:tab/>
        <w:t>¿Cuando decimos que una Organización es Formal o Informal</w:t>
      </w:r>
      <w:proofErr w:type="gramStart"/>
      <w:r>
        <w:rPr>
          <w:color w:val="0000FF"/>
          <w:sz w:val="20"/>
          <w:szCs w:val="20"/>
        </w:rPr>
        <w:t>?.</w:t>
      </w:r>
      <w:proofErr w:type="gramEnd"/>
      <w:r>
        <w:rPr>
          <w:color w:val="0000FF"/>
          <w:sz w:val="20"/>
          <w:szCs w:val="20"/>
        </w:rPr>
        <w:t xml:space="preserve"> Dar dos ejemplos.</w:t>
      </w:r>
    </w:p>
    <w:p w:rsidR="00FF11C8" w:rsidRDefault="00730D45">
      <w:pPr>
        <w:spacing w:before="240" w:after="240"/>
        <w:jc w:val="both"/>
        <w:rPr>
          <w:sz w:val="20"/>
          <w:szCs w:val="20"/>
        </w:rPr>
      </w:pPr>
      <w:r>
        <w:rPr>
          <w:b/>
          <w:sz w:val="20"/>
          <w:szCs w:val="20"/>
        </w:rPr>
        <w:t>Organización formal</w:t>
      </w:r>
      <w:r>
        <w:rPr>
          <w:sz w:val="20"/>
          <w:szCs w:val="20"/>
        </w:rPr>
        <w:t>: Una organización FORMAL tiene una estructura bien definida que puede descr</w:t>
      </w:r>
      <w:r>
        <w:rPr>
          <w:sz w:val="20"/>
          <w:szCs w:val="20"/>
        </w:rPr>
        <w:t xml:space="preserve">ibir sus relaciones de autoridad, razón y responsabilidad. (Una empresa o Universidad serian organizaciones </w:t>
      </w:r>
      <w:proofErr w:type="gramStart"/>
      <w:r>
        <w:rPr>
          <w:sz w:val="20"/>
          <w:szCs w:val="20"/>
        </w:rPr>
        <w:t>formales )</w:t>
      </w:r>
      <w:proofErr w:type="gramEnd"/>
    </w:p>
    <w:p w:rsidR="00FF11C8" w:rsidRDefault="00730D45">
      <w:pPr>
        <w:spacing w:before="240" w:after="240"/>
        <w:jc w:val="both"/>
        <w:rPr>
          <w:sz w:val="20"/>
          <w:szCs w:val="20"/>
        </w:rPr>
      </w:pPr>
      <w:r>
        <w:rPr>
          <w:b/>
          <w:sz w:val="20"/>
          <w:szCs w:val="20"/>
        </w:rPr>
        <w:t>Organización informa</w:t>
      </w:r>
      <w:r>
        <w:rPr>
          <w:sz w:val="20"/>
          <w:szCs w:val="20"/>
        </w:rPr>
        <w:t>l: En contraste con las organizaciones formales, estas están libremente organizadas, mal definidas, son flexibles y e</w:t>
      </w:r>
      <w:r>
        <w:rPr>
          <w:sz w:val="20"/>
          <w:szCs w:val="20"/>
        </w:rPr>
        <w:t xml:space="preserve">spontáneas. (Un </w:t>
      </w:r>
      <w:proofErr w:type="spellStart"/>
      <w:r>
        <w:rPr>
          <w:sz w:val="20"/>
          <w:szCs w:val="20"/>
        </w:rPr>
        <w:t>kiosko</w:t>
      </w:r>
      <w:proofErr w:type="spellEnd"/>
      <w:r>
        <w:rPr>
          <w:sz w:val="20"/>
          <w:szCs w:val="20"/>
        </w:rPr>
        <w:t xml:space="preserve"> y una comunidad serian organizaciones </w:t>
      </w:r>
      <w:proofErr w:type="gramStart"/>
      <w:r>
        <w:rPr>
          <w:sz w:val="20"/>
          <w:szCs w:val="20"/>
        </w:rPr>
        <w:t>informales )</w:t>
      </w:r>
      <w:proofErr w:type="gramEnd"/>
    </w:p>
    <w:p w:rsidR="00FF11C8" w:rsidRDefault="00FF11C8">
      <w:pPr>
        <w:spacing w:before="240" w:after="240"/>
        <w:jc w:val="both"/>
        <w:rPr>
          <w:sz w:val="20"/>
          <w:szCs w:val="20"/>
        </w:rPr>
      </w:pPr>
    </w:p>
    <w:p w:rsidR="00FF11C8" w:rsidRDefault="00730D45">
      <w:pPr>
        <w:spacing w:before="240" w:after="240"/>
        <w:ind w:left="360"/>
        <w:jc w:val="both"/>
        <w:rPr>
          <w:color w:val="0000FF"/>
          <w:sz w:val="20"/>
          <w:szCs w:val="20"/>
        </w:rPr>
      </w:pPr>
      <w:r>
        <w:rPr>
          <w:color w:val="0000FF"/>
          <w:sz w:val="20"/>
          <w:szCs w:val="20"/>
        </w:rPr>
        <w:t xml:space="preserve">5-  </w:t>
      </w:r>
      <w:r>
        <w:rPr>
          <w:color w:val="0000FF"/>
          <w:sz w:val="20"/>
          <w:szCs w:val="20"/>
        </w:rPr>
        <w:tab/>
        <w:t>¿Por qué las Organizaciones se clasifican en Primarias y Secundarias</w:t>
      </w:r>
      <w:proofErr w:type="gramStart"/>
      <w:r>
        <w:rPr>
          <w:color w:val="0000FF"/>
          <w:sz w:val="20"/>
          <w:szCs w:val="20"/>
        </w:rPr>
        <w:t>?.</w:t>
      </w:r>
      <w:proofErr w:type="gramEnd"/>
      <w:r>
        <w:rPr>
          <w:color w:val="0000FF"/>
          <w:sz w:val="20"/>
          <w:szCs w:val="20"/>
        </w:rPr>
        <w:t xml:space="preserve"> Dar ejemplos.</w:t>
      </w:r>
    </w:p>
    <w:p w:rsidR="00FF11C8" w:rsidRDefault="00730D45">
      <w:pPr>
        <w:spacing w:before="240" w:after="240"/>
        <w:jc w:val="both"/>
        <w:rPr>
          <w:sz w:val="20"/>
          <w:szCs w:val="20"/>
        </w:rPr>
      </w:pPr>
      <w:r>
        <w:rPr>
          <w:b/>
          <w:sz w:val="20"/>
          <w:szCs w:val="20"/>
        </w:rPr>
        <w:t>Las organizaciones primarias</w:t>
      </w:r>
      <w:r>
        <w:rPr>
          <w:sz w:val="20"/>
          <w:szCs w:val="20"/>
        </w:rPr>
        <w:t xml:space="preserve"> reclaman la dedicación completa personal y emocional de sus miembros. Están basadas en las expectativas mutuas en vez que en obligaciones definidas con precisión. Ejemplos (la familia, equipos </w:t>
      </w:r>
      <w:proofErr w:type="gramStart"/>
      <w:r>
        <w:rPr>
          <w:sz w:val="20"/>
          <w:szCs w:val="20"/>
        </w:rPr>
        <w:t>deportivos )</w:t>
      </w:r>
      <w:proofErr w:type="gramEnd"/>
    </w:p>
    <w:p w:rsidR="00FF11C8" w:rsidRDefault="00730D45">
      <w:pPr>
        <w:spacing w:before="240" w:after="240"/>
        <w:jc w:val="both"/>
        <w:rPr>
          <w:sz w:val="20"/>
          <w:szCs w:val="20"/>
        </w:rPr>
      </w:pPr>
      <w:r>
        <w:rPr>
          <w:b/>
          <w:sz w:val="20"/>
          <w:szCs w:val="20"/>
        </w:rPr>
        <w:t>Las organizaciones secundarias</w:t>
      </w:r>
      <w:r>
        <w:rPr>
          <w:sz w:val="20"/>
          <w:szCs w:val="20"/>
        </w:rPr>
        <w:t xml:space="preserve"> las relaciones son</w:t>
      </w:r>
      <w:r>
        <w:rPr>
          <w:sz w:val="20"/>
          <w:szCs w:val="20"/>
        </w:rPr>
        <w:t xml:space="preserve"> intelectuales, racionales y contractuales. Las relaciones tienden a ser formales e impersonales con obligaciones explícitamente definidas. </w:t>
      </w:r>
      <w:proofErr w:type="gramStart"/>
      <w:r>
        <w:rPr>
          <w:sz w:val="20"/>
          <w:szCs w:val="20"/>
        </w:rPr>
        <w:t>ejemplos</w:t>
      </w:r>
      <w:proofErr w:type="gramEnd"/>
      <w:r>
        <w:rPr>
          <w:sz w:val="20"/>
          <w:szCs w:val="20"/>
        </w:rPr>
        <w:t xml:space="preserve"> (organizaciones gubernamentales ,empresas)</w:t>
      </w:r>
    </w:p>
    <w:p w:rsidR="00FF11C8" w:rsidRDefault="00730D45">
      <w:pPr>
        <w:spacing w:before="240" w:after="240"/>
        <w:jc w:val="both"/>
        <w:rPr>
          <w:sz w:val="20"/>
          <w:szCs w:val="20"/>
        </w:rPr>
      </w:pPr>
      <w:r>
        <w:rPr>
          <w:sz w:val="20"/>
          <w:szCs w:val="20"/>
        </w:rPr>
        <w:t xml:space="preserve"> </w:t>
      </w:r>
    </w:p>
    <w:p w:rsidR="00FF11C8" w:rsidRDefault="00730D45">
      <w:pPr>
        <w:spacing w:before="240" w:after="240"/>
        <w:ind w:left="360"/>
        <w:jc w:val="both"/>
        <w:rPr>
          <w:color w:val="0000FF"/>
          <w:sz w:val="20"/>
          <w:szCs w:val="20"/>
        </w:rPr>
      </w:pPr>
      <w:r>
        <w:rPr>
          <w:color w:val="0000FF"/>
          <w:sz w:val="20"/>
          <w:szCs w:val="20"/>
        </w:rPr>
        <w:t xml:space="preserve">6-  </w:t>
      </w:r>
      <w:r>
        <w:rPr>
          <w:color w:val="0000FF"/>
          <w:sz w:val="20"/>
          <w:szCs w:val="20"/>
        </w:rPr>
        <w:tab/>
        <w:t>Mencione cómo se clasifican las Organizaciones de acuerdo</w:t>
      </w:r>
      <w:r>
        <w:rPr>
          <w:color w:val="0000FF"/>
          <w:sz w:val="20"/>
          <w:szCs w:val="20"/>
        </w:rPr>
        <w:t xml:space="preserve"> a sus objetivos. Dar ejemplos.</w:t>
      </w:r>
    </w:p>
    <w:p w:rsidR="00FF11C8" w:rsidRDefault="00730D45">
      <w:pPr>
        <w:spacing w:before="240" w:after="240"/>
        <w:jc w:val="both"/>
        <w:rPr>
          <w:sz w:val="20"/>
          <w:szCs w:val="20"/>
        </w:rPr>
      </w:pPr>
      <w:r>
        <w:rPr>
          <w:sz w:val="20"/>
          <w:szCs w:val="20"/>
        </w:rPr>
        <w:t>1-Organizaciones de servicio (beneficencias, oficinas de las escuelas públicas, etc.)</w:t>
      </w:r>
    </w:p>
    <w:p w:rsidR="00FF11C8" w:rsidRDefault="00730D45">
      <w:pPr>
        <w:spacing w:before="240" w:after="240"/>
        <w:jc w:val="both"/>
        <w:rPr>
          <w:sz w:val="20"/>
          <w:szCs w:val="20"/>
        </w:rPr>
      </w:pPr>
      <w:r>
        <w:rPr>
          <w:sz w:val="20"/>
          <w:szCs w:val="20"/>
        </w:rPr>
        <w:t>2- Organizaciones económicas (empresas, sociedades, aseguradoras, bancos, etc.)</w:t>
      </w:r>
    </w:p>
    <w:p w:rsidR="00FF11C8" w:rsidRDefault="00730D45">
      <w:pPr>
        <w:spacing w:before="240" w:after="240"/>
        <w:jc w:val="both"/>
        <w:rPr>
          <w:sz w:val="20"/>
          <w:szCs w:val="20"/>
        </w:rPr>
      </w:pPr>
      <w:r>
        <w:rPr>
          <w:sz w:val="20"/>
          <w:szCs w:val="20"/>
        </w:rPr>
        <w:t>3- Organizaciones religiosas (iglesias, sectas, órdenes, e</w:t>
      </w:r>
      <w:r>
        <w:rPr>
          <w:sz w:val="20"/>
          <w:szCs w:val="20"/>
        </w:rPr>
        <w:t>tc.)</w:t>
      </w:r>
    </w:p>
    <w:p w:rsidR="00FF11C8" w:rsidRDefault="00730D45">
      <w:pPr>
        <w:spacing w:before="240" w:after="240"/>
        <w:jc w:val="both"/>
        <w:rPr>
          <w:sz w:val="20"/>
          <w:szCs w:val="20"/>
        </w:rPr>
      </w:pPr>
      <w:r>
        <w:rPr>
          <w:sz w:val="20"/>
          <w:szCs w:val="20"/>
        </w:rPr>
        <w:t>4- Sociedades protectoras (policía, ejército, bomberos, etc.)</w:t>
      </w:r>
    </w:p>
    <w:p w:rsidR="00FF11C8" w:rsidRDefault="00730D45">
      <w:pPr>
        <w:spacing w:before="240" w:after="240"/>
        <w:jc w:val="both"/>
        <w:rPr>
          <w:sz w:val="20"/>
          <w:szCs w:val="20"/>
        </w:rPr>
      </w:pPr>
      <w:r>
        <w:rPr>
          <w:sz w:val="20"/>
          <w:szCs w:val="20"/>
        </w:rPr>
        <w:t>5- Organizaciones gubernamentales (gobierno nacional, provincial, municipal, etc.)</w:t>
      </w:r>
    </w:p>
    <w:p w:rsidR="00FF11C8" w:rsidRDefault="00730D45">
      <w:pPr>
        <w:spacing w:before="240" w:after="240"/>
        <w:jc w:val="both"/>
        <w:rPr>
          <w:sz w:val="20"/>
          <w:szCs w:val="20"/>
        </w:rPr>
      </w:pPr>
      <w:r>
        <w:rPr>
          <w:sz w:val="20"/>
          <w:szCs w:val="20"/>
        </w:rPr>
        <w:t>6- Organizaciones sociales (fraternidades, clubes, cooperadoras, etc.)</w:t>
      </w:r>
    </w:p>
    <w:p w:rsidR="00FF11C8" w:rsidRDefault="00730D45">
      <w:pPr>
        <w:spacing w:before="240" w:after="240"/>
        <w:jc w:val="both"/>
        <w:rPr>
          <w:color w:val="0000FF"/>
          <w:sz w:val="20"/>
          <w:szCs w:val="20"/>
        </w:rPr>
      </w:pPr>
      <w:r>
        <w:rPr>
          <w:sz w:val="20"/>
          <w:szCs w:val="20"/>
        </w:rPr>
        <w:t xml:space="preserve"> </w:t>
      </w:r>
    </w:p>
    <w:p w:rsidR="00FF11C8" w:rsidRDefault="00730D45">
      <w:pPr>
        <w:spacing w:before="240" w:after="240"/>
        <w:ind w:left="360"/>
        <w:jc w:val="both"/>
        <w:rPr>
          <w:color w:val="0000FF"/>
          <w:sz w:val="20"/>
          <w:szCs w:val="20"/>
        </w:rPr>
      </w:pPr>
      <w:r>
        <w:rPr>
          <w:color w:val="0000FF"/>
          <w:sz w:val="20"/>
          <w:szCs w:val="20"/>
        </w:rPr>
        <w:t xml:space="preserve">7-  </w:t>
      </w:r>
      <w:r>
        <w:rPr>
          <w:color w:val="0000FF"/>
          <w:sz w:val="20"/>
          <w:szCs w:val="20"/>
        </w:rPr>
        <w:tab/>
        <w:t>Describa que es una Organiza</w:t>
      </w:r>
      <w:r>
        <w:rPr>
          <w:color w:val="0000FF"/>
          <w:sz w:val="20"/>
          <w:szCs w:val="20"/>
        </w:rPr>
        <w:t>ción.</w:t>
      </w:r>
    </w:p>
    <w:p w:rsidR="00FF11C8" w:rsidRDefault="00730D45">
      <w:pPr>
        <w:spacing w:before="240" w:after="240"/>
        <w:jc w:val="both"/>
        <w:rPr>
          <w:sz w:val="20"/>
          <w:szCs w:val="20"/>
        </w:rPr>
      </w:pPr>
      <w:r>
        <w:rPr>
          <w:sz w:val="20"/>
          <w:szCs w:val="20"/>
        </w:rPr>
        <w:lastRenderedPageBreak/>
        <w:t>Una organización es un proceso estructurado en el cual interactúan personas para alcanzar objetivos. Lo que ocurre en una organización son interacciones fijando funciones, relaciones, actividades, jerarquías de objetivos y otras características de la</w:t>
      </w:r>
      <w:r>
        <w:rPr>
          <w:sz w:val="20"/>
          <w:szCs w:val="20"/>
        </w:rPr>
        <w:t xml:space="preserve"> organización.</w:t>
      </w:r>
    </w:p>
    <w:p w:rsidR="00FF11C8" w:rsidRDefault="00730D45">
      <w:pPr>
        <w:spacing w:before="240" w:after="240"/>
        <w:jc w:val="both"/>
        <w:rPr>
          <w:sz w:val="20"/>
          <w:szCs w:val="20"/>
        </w:rPr>
      </w:pPr>
      <w:r>
        <w:rPr>
          <w:sz w:val="20"/>
          <w:szCs w:val="20"/>
        </w:rPr>
        <w:t xml:space="preserve"> </w:t>
      </w:r>
    </w:p>
    <w:p w:rsidR="00FF11C8" w:rsidRDefault="00730D45">
      <w:pPr>
        <w:spacing w:before="240" w:after="240"/>
        <w:ind w:left="360"/>
        <w:jc w:val="both"/>
        <w:rPr>
          <w:color w:val="0000FF"/>
          <w:sz w:val="20"/>
          <w:szCs w:val="20"/>
        </w:rPr>
      </w:pPr>
      <w:r>
        <w:rPr>
          <w:color w:val="0000FF"/>
          <w:sz w:val="20"/>
          <w:szCs w:val="20"/>
        </w:rPr>
        <w:t xml:space="preserve">8-  </w:t>
      </w:r>
      <w:r>
        <w:rPr>
          <w:color w:val="0000FF"/>
          <w:sz w:val="20"/>
          <w:szCs w:val="20"/>
        </w:rPr>
        <w:tab/>
        <w:t>Explique los elementos de las Organizaciones.</w:t>
      </w:r>
    </w:p>
    <w:p w:rsidR="00FF11C8" w:rsidRDefault="00730D45">
      <w:pPr>
        <w:spacing w:before="240" w:after="240"/>
        <w:jc w:val="both"/>
        <w:rPr>
          <w:sz w:val="20"/>
          <w:szCs w:val="20"/>
        </w:rPr>
      </w:pPr>
      <w:r>
        <w:rPr>
          <w:sz w:val="20"/>
          <w:szCs w:val="20"/>
        </w:rPr>
        <w:t>La condición necesaria para la organización es la interacción entre dos o más personas quienes perciben que sus deseos individuales pueden satisfacerse mejor mediante la combinación de las</w:t>
      </w:r>
      <w:r>
        <w:rPr>
          <w:sz w:val="20"/>
          <w:szCs w:val="20"/>
        </w:rPr>
        <w:t xml:space="preserve"> capacidades o recursos personalmente poseídos.</w:t>
      </w:r>
    </w:p>
    <w:p w:rsidR="00FF11C8" w:rsidRDefault="00730D45">
      <w:pPr>
        <w:spacing w:before="240" w:after="240"/>
        <w:jc w:val="both"/>
        <w:rPr>
          <w:b/>
          <w:sz w:val="20"/>
          <w:szCs w:val="20"/>
        </w:rPr>
      </w:pPr>
      <w:r>
        <w:rPr>
          <w:sz w:val="20"/>
          <w:szCs w:val="20"/>
        </w:rPr>
        <w:t>Poseen dos elementos comunes a todas las organizaciones:</w:t>
      </w:r>
      <w:r>
        <w:rPr>
          <w:b/>
          <w:sz w:val="20"/>
          <w:szCs w:val="20"/>
        </w:rPr>
        <w:t xml:space="preserve"> ELEMENTO NÚCLEO y ELEMENTOS OPERANTES</w:t>
      </w:r>
    </w:p>
    <w:p w:rsidR="00FF11C8" w:rsidRDefault="00730D45">
      <w:pPr>
        <w:spacing w:before="240" w:after="240"/>
        <w:jc w:val="both"/>
        <w:rPr>
          <w:sz w:val="20"/>
          <w:szCs w:val="20"/>
        </w:rPr>
      </w:pPr>
      <w:r>
        <w:rPr>
          <w:b/>
          <w:sz w:val="20"/>
          <w:szCs w:val="20"/>
        </w:rPr>
        <w:t xml:space="preserve">EL ELEMENTO NÚCLEO: </w:t>
      </w:r>
      <w:r>
        <w:rPr>
          <w:sz w:val="20"/>
          <w:szCs w:val="20"/>
        </w:rPr>
        <w:t>lo constituyen las personas. La interacción de las personas es el elemento necesario y sufici</w:t>
      </w:r>
      <w:r>
        <w:rPr>
          <w:sz w:val="20"/>
          <w:szCs w:val="20"/>
        </w:rPr>
        <w:t>ente, por lo tanto constituye el elemento núcleo de la organización. El éxito o fracaso de toda organización está básicamente determinado por la calidad de las interacciones entre el elemento núcleo, sus miembros.</w:t>
      </w:r>
    </w:p>
    <w:p w:rsidR="00FF11C8" w:rsidRDefault="00730D45">
      <w:pPr>
        <w:spacing w:before="240" w:after="240"/>
        <w:jc w:val="both"/>
        <w:rPr>
          <w:sz w:val="20"/>
          <w:szCs w:val="20"/>
        </w:rPr>
      </w:pPr>
      <w:r>
        <w:rPr>
          <w:sz w:val="20"/>
          <w:szCs w:val="20"/>
        </w:rPr>
        <w:t xml:space="preserve">Los </w:t>
      </w:r>
      <w:r>
        <w:rPr>
          <w:b/>
          <w:sz w:val="20"/>
          <w:szCs w:val="20"/>
        </w:rPr>
        <w:t xml:space="preserve">ELEMENTOS OPERANTES </w:t>
      </w:r>
      <w:r>
        <w:rPr>
          <w:sz w:val="20"/>
          <w:szCs w:val="20"/>
        </w:rPr>
        <w:t xml:space="preserve">son los </w:t>
      </w:r>
      <w:r>
        <w:rPr>
          <w:sz w:val="20"/>
          <w:szCs w:val="20"/>
          <w:u w:val="single"/>
        </w:rPr>
        <w:t>recursos h</w:t>
      </w:r>
      <w:r>
        <w:rPr>
          <w:sz w:val="20"/>
          <w:szCs w:val="20"/>
          <w:u w:val="single"/>
        </w:rPr>
        <w:t>umanos</w:t>
      </w:r>
      <w:r>
        <w:rPr>
          <w:sz w:val="20"/>
          <w:szCs w:val="20"/>
        </w:rPr>
        <w:t xml:space="preserve"> (las capacidades de sus miembros y su influencia personal), los </w:t>
      </w:r>
      <w:r>
        <w:rPr>
          <w:sz w:val="20"/>
          <w:szCs w:val="20"/>
          <w:u w:val="single"/>
        </w:rPr>
        <w:t xml:space="preserve">recursos no humanos </w:t>
      </w:r>
      <w:r>
        <w:rPr>
          <w:sz w:val="20"/>
          <w:szCs w:val="20"/>
        </w:rPr>
        <w:t xml:space="preserve">(bienes gratuitos y económicos) y los </w:t>
      </w:r>
      <w:r>
        <w:rPr>
          <w:sz w:val="20"/>
          <w:szCs w:val="20"/>
          <w:u w:val="single"/>
        </w:rPr>
        <w:t>recursos conceptuales</w:t>
      </w:r>
      <w:r>
        <w:rPr>
          <w:sz w:val="20"/>
          <w:szCs w:val="20"/>
        </w:rPr>
        <w:t xml:space="preserve"> (los gerentes). Los gerentes aportan tres tipos de recursos: su propia </w:t>
      </w:r>
      <w:r>
        <w:rPr>
          <w:sz w:val="20"/>
          <w:szCs w:val="20"/>
          <w:u w:val="single"/>
        </w:rPr>
        <w:t>habilidad para hacer</w:t>
      </w:r>
      <w:r>
        <w:rPr>
          <w:sz w:val="20"/>
          <w:szCs w:val="20"/>
        </w:rPr>
        <w:t xml:space="preserve">, su propia </w:t>
      </w:r>
      <w:r>
        <w:rPr>
          <w:sz w:val="20"/>
          <w:szCs w:val="20"/>
          <w:u w:val="single"/>
        </w:rPr>
        <w:t>ha</w:t>
      </w:r>
      <w:r>
        <w:rPr>
          <w:sz w:val="20"/>
          <w:szCs w:val="20"/>
          <w:u w:val="single"/>
        </w:rPr>
        <w:t>bilidad de influir</w:t>
      </w:r>
      <w:r>
        <w:rPr>
          <w:sz w:val="20"/>
          <w:szCs w:val="20"/>
        </w:rPr>
        <w:t xml:space="preserve"> a los demás y su</w:t>
      </w:r>
      <w:r>
        <w:rPr>
          <w:sz w:val="20"/>
          <w:szCs w:val="20"/>
          <w:u w:val="single"/>
        </w:rPr>
        <w:t xml:space="preserve"> habilidad para entender y usar conceptos </w:t>
      </w:r>
      <w:r>
        <w:rPr>
          <w:sz w:val="20"/>
          <w:szCs w:val="20"/>
        </w:rPr>
        <w:t>(creatividad, planificación, organización, motivación, comunicación, control).</w:t>
      </w:r>
    </w:p>
    <w:p w:rsidR="00FF11C8" w:rsidRDefault="00FF11C8">
      <w:pPr>
        <w:spacing w:before="240" w:after="240"/>
        <w:jc w:val="both"/>
        <w:rPr>
          <w:sz w:val="20"/>
          <w:szCs w:val="20"/>
        </w:rPr>
      </w:pPr>
    </w:p>
    <w:p w:rsidR="00FF11C8" w:rsidRDefault="00730D45">
      <w:pPr>
        <w:spacing w:before="240" w:after="240"/>
        <w:ind w:left="360"/>
        <w:jc w:val="both"/>
        <w:rPr>
          <w:color w:val="0000FF"/>
          <w:sz w:val="20"/>
          <w:szCs w:val="20"/>
        </w:rPr>
      </w:pPr>
      <w:r>
        <w:rPr>
          <w:color w:val="0000FF"/>
          <w:sz w:val="20"/>
          <w:szCs w:val="20"/>
        </w:rPr>
        <w:t xml:space="preserve">9-  </w:t>
      </w:r>
      <w:r>
        <w:rPr>
          <w:color w:val="0000FF"/>
          <w:sz w:val="20"/>
          <w:szCs w:val="20"/>
        </w:rPr>
        <w:tab/>
        <w:t>Mencione y explique cómo se clasifican los objetivos individuales en relación con los objetivo</w:t>
      </w:r>
      <w:r>
        <w:rPr>
          <w:color w:val="0000FF"/>
          <w:sz w:val="20"/>
          <w:szCs w:val="20"/>
        </w:rPr>
        <w:t>s organizacionales.</w:t>
      </w:r>
    </w:p>
    <w:p w:rsidR="00FF11C8" w:rsidRDefault="00730D45">
      <w:pPr>
        <w:spacing w:before="240" w:after="240"/>
        <w:jc w:val="both"/>
        <w:rPr>
          <w:sz w:val="20"/>
          <w:szCs w:val="20"/>
        </w:rPr>
      </w:pPr>
      <w:r>
        <w:rPr>
          <w:sz w:val="20"/>
          <w:szCs w:val="20"/>
        </w:rPr>
        <w:t xml:space="preserve">Los humanos pueden trabajar conscientemente hacia sus </w:t>
      </w:r>
      <w:r>
        <w:rPr>
          <w:sz w:val="20"/>
          <w:szCs w:val="20"/>
          <w:u w:val="single"/>
        </w:rPr>
        <w:t>objetivos individuales</w:t>
      </w:r>
      <w:r>
        <w:rPr>
          <w:sz w:val="20"/>
          <w:szCs w:val="20"/>
        </w:rPr>
        <w:t xml:space="preserve">, se unen con otras personas por ello también. </w:t>
      </w:r>
      <w:r>
        <w:rPr>
          <w:sz w:val="20"/>
          <w:szCs w:val="20"/>
          <w:u w:val="single"/>
        </w:rPr>
        <w:t>La interacción entre humanos no se daría si no fuera por los objetivos</w:t>
      </w:r>
      <w:r>
        <w:rPr>
          <w:sz w:val="20"/>
          <w:szCs w:val="20"/>
        </w:rPr>
        <w:t>, por eso, los objetivos vienen primero tan</w:t>
      </w:r>
      <w:r>
        <w:rPr>
          <w:sz w:val="20"/>
          <w:szCs w:val="20"/>
        </w:rPr>
        <w:t>to en la historia de toda organización como en el estudio general de las organizaciones.</w:t>
      </w:r>
    </w:p>
    <w:p w:rsidR="00FF11C8" w:rsidRDefault="00730D45">
      <w:pPr>
        <w:spacing w:before="240" w:after="240"/>
        <w:jc w:val="both"/>
        <w:rPr>
          <w:sz w:val="20"/>
          <w:szCs w:val="20"/>
        </w:rPr>
      </w:pPr>
      <w:r>
        <w:rPr>
          <w:sz w:val="20"/>
          <w:szCs w:val="20"/>
        </w:rPr>
        <w:t xml:space="preserve">La efectividad de la participación del individuo como miembro está directamente relacionada con su idea de cómo lo ayuda a él la organización para alcanzar sus </w:t>
      </w:r>
      <w:r>
        <w:rPr>
          <w:sz w:val="20"/>
          <w:szCs w:val="20"/>
          <w:u w:val="single"/>
        </w:rPr>
        <w:t>propios</w:t>
      </w:r>
      <w:r>
        <w:rPr>
          <w:sz w:val="20"/>
          <w:szCs w:val="20"/>
          <w:u w:val="single"/>
        </w:rPr>
        <w:t xml:space="preserve"> objetivos</w:t>
      </w:r>
      <w:r>
        <w:rPr>
          <w:sz w:val="20"/>
          <w:szCs w:val="20"/>
        </w:rPr>
        <w:t xml:space="preserve">. De ser así, debería de tener un ciclo altamente productivo, trabajando con entusiasmo para alcanzar su propio objetivo, </w:t>
      </w:r>
      <w:r>
        <w:rPr>
          <w:sz w:val="20"/>
          <w:szCs w:val="20"/>
          <w:u w:val="single"/>
        </w:rPr>
        <w:t>ayudando de esta forma a que la organización se mueva hacia los objetivos organizacionales</w:t>
      </w:r>
      <w:r>
        <w:rPr>
          <w:sz w:val="20"/>
          <w:szCs w:val="20"/>
        </w:rPr>
        <w:t>.</w:t>
      </w:r>
    </w:p>
    <w:p w:rsidR="00FF11C8" w:rsidRDefault="00730D45">
      <w:pPr>
        <w:spacing w:before="240" w:after="240"/>
        <w:jc w:val="both"/>
        <w:rPr>
          <w:sz w:val="20"/>
          <w:szCs w:val="20"/>
        </w:rPr>
      </w:pPr>
      <w:r>
        <w:rPr>
          <w:b/>
          <w:sz w:val="20"/>
          <w:szCs w:val="20"/>
        </w:rPr>
        <w:t xml:space="preserve">-OBJETIVOS TOTALMENTE OPUESTOS: </w:t>
      </w:r>
      <w:r>
        <w:rPr>
          <w:sz w:val="20"/>
          <w:szCs w:val="20"/>
        </w:rPr>
        <w:t xml:space="preserve">los objetivos del hombre </w:t>
      </w:r>
      <w:proofErr w:type="spellStart"/>
      <w:r>
        <w:rPr>
          <w:sz w:val="20"/>
          <w:szCs w:val="20"/>
        </w:rPr>
        <w:t>com</w:t>
      </w:r>
      <w:proofErr w:type="spellEnd"/>
      <w:r>
        <w:rPr>
          <w:sz w:val="20"/>
          <w:szCs w:val="20"/>
        </w:rPr>
        <w:t xml:space="preserve"> individuos son diametralmente opuestos a los de la organización. Si este individuo permanece dentro de la organización es obvio que resultará un conflicto con la organización.</w:t>
      </w:r>
    </w:p>
    <w:p w:rsidR="00FF11C8" w:rsidRDefault="00730D45">
      <w:pPr>
        <w:spacing w:before="240" w:after="240"/>
        <w:jc w:val="both"/>
        <w:rPr>
          <w:sz w:val="20"/>
          <w:szCs w:val="20"/>
        </w:rPr>
      </w:pPr>
      <w:r>
        <w:rPr>
          <w:b/>
          <w:sz w:val="20"/>
          <w:szCs w:val="20"/>
        </w:rPr>
        <w:t xml:space="preserve">-OBJETIVOS PARCIALMENTE OPUESTOS: </w:t>
      </w:r>
      <w:r>
        <w:rPr>
          <w:sz w:val="20"/>
          <w:szCs w:val="20"/>
        </w:rPr>
        <w:t>los objetivos del</w:t>
      </w:r>
      <w:r>
        <w:rPr>
          <w:sz w:val="20"/>
          <w:szCs w:val="20"/>
        </w:rPr>
        <w:t xml:space="preserve"> individuo </w:t>
      </w:r>
      <w:proofErr w:type="spellStart"/>
      <w:r>
        <w:rPr>
          <w:sz w:val="20"/>
          <w:szCs w:val="20"/>
        </w:rPr>
        <w:t>estan</w:t>
      </w:r>
      <w:proofErr w:type="spellEnd"/>
      <w:r>
        <w:rPr>
          <w:sz w:val="20"/>
          <w:szCs w:val="20"/>
        </w:rPr>
        <w:t xml:space="preserve"> opuestos parcialmente a los de la organización. La principal diferencia entre esta categoría y la anterior es que algunos de los objetivos del individuo están de acuerdo con las organizacionales. Además el individuo no obstaculiza en forma</w:t>
      </w:r>
      <w:r>
        <w:rPr>
          <w:sz w:val="20"/>
          <w:szCs w:val="20"/>
        </w:rPr>
        <w:t xml:space="preserve"> activa el objetivo general de la organización.</w:t>
      </w:r>
    </w:p>
    <w:p w:rsidR="00FF11C8" w:rsidRDefault="00730D45">
      <w:pPr>
        <w:spacing w:before="240" w:after="240"/>
        <w:jc w:val="both"/>
        <w:rPr>
          <w:sz w:val="20"/>
          <w:szCs w:val="20"/>
        </w:rPr>
      </w:pPr>
      <w:r>
        <w:rPr>
          <w:b/>
          <w:sz w:val="20"/>
          <w:szCs w:val="20"/>
        </w:rPr>
        <w:t xml:space="preserve">-OBJETIVOS NEUTRALES: </w:t>
      </w:r>
      <w:r>
        <w:rPr>
          <w:sz w:val="20"/>
          <w:szCs w:val="20"/>
        </w:rPr>
        <w:t xml:space="preserve">los objetivos de un individuo </w:t>
      </w:r>
      <w:proofErr w:type="spellStart"/>
      <w:r>
        <w:rPr>
          <w:sz w:val="20"/>
          <w:szCs w:val="20"/>
        </w:rPr>
        <w:t>noe</w:t>
      </w:r>
      <w:proofErr w:type="spellEnd"/>
      <w:r>
        <w:rPr>
          <w:sz w:val="20"/>
          <w:szCs w:val="20"/>
        </w:rPr>
        <w:t xml:space="preserve"> </w:t>
      </w:r>
      <w:proofErr w:type="spellStart"/>
      <w:r>
        <w:rPr>
          <w:sz w:val="20"/>
          <w:szCs w:val="20"/>
        </w:rPr>
        <w:t>stán</w:t>
      </w:r>
      <w:proofErr w:type="spellEnd"/>
      <w:r>
        <w:rPr>
          <w:sz w:val="20"/>
          <w:szCs w:val="20"/>
        </w:rPr>
        <w:t xml:space="preserve"> opuestos </w:t>
      </w:r>
      <w:proofErr w:type="spellStart"/>
      <w:r>
        <w:rPr>
          <w:sz w:val="20"/>
          <w:szCs w:val="20"/>
        </w:rPr>
        <w:t>niu</w:t>
      </w:r>
      <w:proofErr w:type="spellEnd"/>
      <w:r>
        <w:rPr>
          <w:sz w:val="20"/>
          <w:szCs w:val="20"/>
        </w:rPr>
        <w:t xml:space="preserve"> son compatibles con los de la organización. El individuo es un miembro nominal, no desempeña un papel activo en el trabajo de la organización, está dedicado a sus objetivos.</w:t>
      </w:r>
    </w:p>
    <w:p w:rsidR="00FF11C8" w:rsidRDefault="00730D45">
      <w:pPr>
        <w:spacing w:before="240" w:after="240"/>
        <w:jc w:val="both"/>
        <w:rPr>
          <w:sz w:val="20"/>
          <w:szCs w:val="20"/>
        </w:rPr>
      </w:pPr>
      <w:r>
        <w:rPr>
          <w:b/>
          <w:sz w:val="20"/>
          <w:szCs w:val="20"/>
        </w:rPr>
        <w:lastRenderedPageBreak/>
        <w:t xml:space="preserve">-OBJETIVOS COMPATIBLES: </w:t>
      </w:r>
      <w:r>
        <w:rPr>
          <w:sz w:val="20"/>
          <w:szCs w:val="20"/>
        </w:rPr>
        <w:t>la may</w:t>
      </w:r>
      <w:r>
        <w:rPr>
          <w:sz w:val="20"/>
          <w:szCs w:val="20"/>
        </w:rPr>
        <w:t xml:space="preserve">oría de los objetivos del individuo son compatibles con los de la organización. Tanto los objetivos de uno como de los de la otra pueden alcanzarse al mismo tiempo sin sacrificios indebidos por parte de cada uno de ellos. El individuo retiene su identidad </w:t>
      </w:r>
      <w:r>
        <w:rPr>
          <w:sz w:val="20"/>
          <w:szCs w:val="20"/>
        </w:rPr>
        <w:t>dentro de la organización, pero al mismo tiempo respeta la necesidad de coordinación de la misma.</w:t>
      </w:r>
    </w:p>
    <w:p w:rsidR="00FF11C8" w:rsidRDefault="00730D45">
      <w:pPr>
        <w:spacing w:before="240" w:after="240"/>
        <w:jc w:val="both"/>
        <w:rPr>
          <w:sz w:val="20"/>
          <w:szCs w:val="20"/>
        </w:rPr>
      </w:pPr>
      <w:r>
        <w:rPr>
          <w:b/>
          <w:sz w:val="20"/>
          <w:szCs w:val="20"/>
        </w:rPr>
        <w:t>-OBJETIVOS IDÉNTICOS:</w:t>
      </w:r>
      <w:r>
        <w:rPr>
          <w:sz w:val="20"/>
          <w:szCs w:val="20"/>
        </w:rPr>
        <w:t xml:space="preserve"> en ocasiones no es posible separar los objetivos del individuo de los de la organización. Los miembros pueden subordinarse por completo </w:t>
      </w:r>
      <w:r>
        <w:rPr>
          <w:sz w:val="20"/>
          <w:szCs w:val="20"/>
        </w:rPr>
        <w:t xml:space="preserve">a los deseos de esta, permitiendo que se los maneje como </w:t>
      </w:r>
      <w:proofErr w:type="spellStart"/>
      <w:r>
        <w:rPr>
          <w:sz w:val="20"/>
          <w:szCs w:val="20"/>
        </w:rPr>
        <w:t>marionetas.Se</w:t>
      </w:r>
      <w:proofErr w:type="spellEnd"/>
      <w:r>
        <w:rPr>
          <w:sz w:val="20"/>
          <w:szCs w:val="20"/>
        </w:rPr>
        <w:t xml:space="preserve"> pueden encontrar ejemplos en algunos negocios de un solo hombre como propietario y gerente, en miembros de organizaciones </w:t>
      </w:r>
      <w:proofErr w:type="spellStart"/>
      <w:r>
        <w:rPr>
          <w:sz w:val="20"/>
          <w:szCs w:val="20"/>
        </w:rPr>
        <w:t>super</w:t>
      </w:r>
      <w:proofErr w:type="spellEnd"/>
      <w:r>
        <w:rPr>
          <w:sz w:val="20"/>
          <w:szCs w:val="20"/>
        </w:rPr>
        <w:t xml:space="preserve"> patrióticas, órdenes religiosas y grupos </w:t>
      </w:r>
      <w:proofErr w:type="spellStart"/>
      <w:r>
        <w:rPr>
          <w:sz w:val="20"/>
          <w:szCs w:val="20"/>
        </w:rPr>
        <w:t>militares.Se</w:t>
      </w:r>
      <w:proofErr w:type="spellEnd"/>
      <w:r>
        <w:rPr>
          <w:sz w:val="20"/>
          <w:szCs w:val="20"/>
        </w:rPr>
        <w:t xml:space="preserve"> da </w:t>
      </w:r>
      <w:r>
        <w:rPr>
          <w:sz w:val="20"/>
          <w:szCs w:val="20"/>
        </w:rPr>
        <w:t xml:space="preserve">como consecuencia la completa </w:t>
      </w:r>
      <w:proofErr w:type="spellStart"/>
      <w:r>
        <w:rPr>
          <w:sz w:val="20"/>
          <w:szCs w:val="20"/>
        </w:rPr>
        <w:t>identificacion</w:t>
      </w:r>
      <w:proofErr w:type="spellEnd"/>
      <w:r>
        <w:rPr>
          <w:sz w:val="20"/>
          <w:szCs w:val="20"/>
        </w:rPr>
        <w:t xml:space="preserve"> de los objetivos personales del individuo con los objetivos de la organización.</w:t>
      </w:r>
    </w:p>
    <w:p w:rsidR="00FF11C8" w:rsidRDefault="00730D45">
      <w:pPr>
        <w:spacing w:before="240" w:after="240"/>
        <w:jc w:val="both"/>
        <w:rPr>
          <w:sz w:val="20"/>
          <w:szCs w:val="20"/>
        </w:rPr>
      </w:pPr>
      <w:r>
        <w:rPr>
          <w:b/>
          <w:sz w:val="20"/>
          <w:szCs w:val="20"/>
        </w:rPr>
        <w:t xml:space="preserve">LOS OBJETIVOS ORGANIZACIONALES: </w:t>
      </w:r>
      <w:r>
        <w:rPr>
          <w:sz w:val="20"/>
          <w:szCs w:val="20"/>
        </w:rPr>
        <w:t xml:space="preserve">tienen importancia ya que son objetivos que sirven como puntos de referencia para los esfuerzos de </w:t>
      </w:r>
      <w:r>
        <w:rPr>
          <w:sz w:val="20"/>
          <w:szCs w:val="20"/>
        </w:rPr>
        <w:t>la organización, son necesarios para coordinar el esfuerzo, son un prerrequisito para determinar sus políticas, definen el destino de la organización.</w:t>
      </w:r>
    </w:p>
    <w:p w:rsidR="00FF11C8" w:rsidRDefault="00730D45">
      <w:pPr>
        <w:spacing w:before="240" w:after="240"/>
        <w:jc w:val="both"/>
        <w:rPr>
          <w:sz w:val="20"/>
          <w:szCs w:val="20"/>
        </w:rPr>
      </w:pPr>
      <w:r>
        <w:rPr>
          <w:sz w:val="20"/>
          <w:szCs w:val="20"/>
        </w:rPr>
        <w:t xml:space="preserve">Tienen 4 características generales: </w:t>
      </w:r>
    </w:p>
    <w:p w:rsidR="00FF11C8" w:rsidRDefault="00730D45">
      <w:pPr>
        <w:spacing w:before="240" w:after="240"/>
        <w:jc w:val="both"/>
        <w:rPr>
          <w:sz w:val="20"/>
          <w:szCs w:val="20"/>
        </w:rPr>
      </w:pPr>
      <w:r>
        <w:rPr>
          <w:sz w:val="20"/>
          <w:szCs w:val="20"/>
        </w:rPr>
        <w:t>1- Estos objetivos están organizados en una jerarquía</w:t>
      </w:r>
    </w:p>
    <w:p w:rsidR="00FF11C8" w:rsidRDefault="00730D45">
      <w:pPr>
        <w:spacing w:before="240" w:after="240"/>
        <w:jc w:val="both"/>
        <w:rPr>
          <w:sz w:val="20"/>
          <w:szCs w:val="20"/>
        </w:rPr>
      </w:pPr>
      <w:r>
        <w:rPr>
          <w:sz w:val="20"/>
          <w:szCs w:val="20"/>
        </w:rPr>
        <w:t>2- Refuerzan a</w:t>
      </w:r>
      <w:r>
        <w:rPr>
          <w:sz w:val="20"/>
          <w:szCs w:val="20"/>
        </w:rPr>
        <w:t xml:space="preserve"> los objetivos individuales y viceversa</w:t>
      </w:r>
    </w:p>
    <w:p w:rsidR="00FF11C8" w:rsidRDefault="00730D45">
      <w:pPr>
        <w:spacing w:before="240" w:after="240"/>
        <w:jc w:val="both"/>
        <w:rPr>
          <w:sz w:val="20"/>
          <w:szCs w:val="20"/>
        </w:rPr>
      </w:pPr>
      <w:r>
        <w:rPr>
          <w:sz w:val="20"/>
          <w:szCs w:val="20"/>
        </w:rPr>
        <w:t>3- Son o deberían ser compatibles con los objetivos individuales.</w:t>
      </w:r>
    </w:p>
    <w:p w:rsidR="00FF11C8" w:rsidRDefault="00730D45">
      <w:pPr>
        <w:spacing w:before="240" w:after="240"/>
        <w:jc w:val="both"/>
        <w:rPr>
          <w:sz w:val="20"/>
          <w:szCs w:val="20"/>
        </w:rPr>
      </w:pPr>
      <w:r>
        <w:rPr>
          <w:sz w:val="20"/>
          <w:szCs w:val="20"/>
        </w:rPr>
        <w:t>4- Los objetivos superiores, de alto nivel, contienen objetivos subordinados y solo pueden ser eficazmente alcanzados mediante la cooperación.</w:t>
      </w:r>
    </w:p>
    <w:p w:rsidR="00247B9E" w:rsidRPr="00247B9E" w:rsidRDefault="00247B9E">
      <w:pPr>
        <w:spacing w:before="240" w:after="240"/>
        <w:jc w:val="both"/>
        <w:rPr>
          <w:sz w:val="20"/>
          <w:szCs w:val="20"/>
        </w:rPr>
      </w:pPr>
    </w:p>
    <w:p w:rsidR="00FF11C8" w:rsidRPr="00247B9E" w:rsidRDefault="00730D45" w:rsidP="00247B9E">
      <w:pPr>
        <w:spacing w:before="240" w:after="240"/>
        <w:jc w:val="center"/>
        <w:rPr>
          <w:b/>
          <w:sz w:val="28"/>
          <w:szCs w:val="20"/>
        </w:rPr>
      </w:pPr>
      <w:r w:rsidRPr="00247B9E">
        <w:rPr>
          <w:b/>
          <w:sz w:val="28"/>
          <w:szCs w:val="20"/>
        </w:rPr>
        <w:t xml:space="preserve">UNIDAD </w:t>
      </w:r>
      <w:r w:rsidR="00247B9E" w:rsidRPr="00247B9E">
        <w:rPr>
          <w:b/>
          <w:sz w:val="28"/>
          <w:szCs w:val="20"/>
        </w:rPr>
        <w:t>3:</w:t>
      </w:r>
    </w:p>
    <w:p w:rsidR="00247B9E" w:rsidRPr="00247B9E" w:rsidRDefault="00247B9E" w:rsidP="00247B9E">
      <w:pPr>
        <w:spacing w:before="240" w:after="240"/>
        <w:jc w:val="center"/>
        <w:rPr>
          <w:b/>
          <w:color w:val="0000FF"/>
          <w:sz w:val="20"/>
          <w:szCs w:val="20"/>
        </w:rPr>
      </w:pPr>
    </w:p>
    <w:p w:rsidR="00FF11C8" w:rsidRPr="00247B9E" w:rsidRDefault="00730D45">
      <w:pPr>
        <w:spacing w:before="240" w:after="240"/>
        <w:jc w:val="both"/>
        <w:rPr>
          <w:b/>
          <w:sz w:val="20"/>
          <w:szCs w:val="20"/>
        </w:rPr>
      </w:pPr>
      <w:r w:rsidRPr="00247B9E">
        <w:rPr>
          <w:b/>
          <w:color w:val="0000FF"/>
          <w:sz w:val="20"/>
          <w:szCs w:val="20"/>
        </w:rPr>
        <w:t>23- Desarrolle un concepto de Sistema. Dar ejemplos.</w:t>
      </w:r>
    </w:p>
    <w:p w:rsidR="00FF11C8" w:rsidRPr="00247B9E" w:rsidRDefault="00730D45">
      <w:pPr>
        <w:spacing w:before="240" w:after="240"/>
        <w:jc w:val="both"/>
        <w:rPr>
          <w:b/>
          <w:sz w:val="20"/>
          <w:szCs w:val="20"/>
        </w:rPr>
      </w:pPr>
      <w:r w:rsidRPr="00247B9E">
        <w:rPr>
          <w:b/>
          <w:sz w:val="20"/>
          <w:szCs w:val="20"/>
        </w:rPr>
        <w:t>Sistema:</w:t>
      </w:r>
      <w:r w:rsidRPr="00247B9E">
        <w:rPr>
          <w:b/>
          <w:sz w:val="20"/>
          <w:szCs w:val="20"/>
        </w:rPr>
        <w:t xml:space="preserve"> es un conjunto de elementos </w:t>
      </w:r>
      <w:proofErr w:type="gramStart"/>
      <w:r w:rsidRPr="00247B9E">
        <w:rPr>
          <w:b/>
          <w:sz w:val="20"/>
          <w:szCs w:val="20"/>
        </w:rPr>
        <w:t>interrelacionados ,</w:t>
      </w:r>
      <w:proofErr w:type="gramEnd"/>
      <w:r w:rsidRPr="00247B9E">
        <w:rPr>
          <w:b/>
          <w:sz w:val="20"/>
          <w:szCs w:val="20"/>
        </w:rPr>
        <w:t xml:space="preserve"> que interactúan entre sí, con un objetivo determinado. Pueden ser abstractos (</w:t>
      </w:r>
      <w:proofErr w:type="spellStart"/>
      <w:r w:rsidRPr="00247B9E">
        <w:rPr>
          <w:b/>
          <w:sz w:val="20"/>
          <w:szCs w:val="20"/>
        </w:rPr>
        <w:t>creacion</w:t>
      </w:r>
      <w:proofErr w:type="spellEnd"/>
      <w:r w:rsidRPr="00247B9E">
        <w:rPr>
          <w:b/>
          <w:sz w:val="20"/>
          <w:szCs w:val="20"/>
        </w:rPr>
        <w:t xml:space="preserve"> de la mente humana, ideas), por </w:t>
      </w:r>
      <w:r w:rsidRPr="00247B9E">
        <w:rPr>
          <w:b/>
          <w:sz w:val="20"/>
          <w:szCs w:val="20"/>
        </w:rPr>
        <w:t xml:space="preserve">ejemplo: religiosos, sociales, culturales. </w:t>
      </w:r>
      <w:proofErr w:type="gramStart"/>
      <w:r w:rsidRPr="00247B9E">
        <w:rPr>
          <w:b/>
          <w:sz w:val="20"/>
          <w:szCs w:val="20"/>
        </w:rPr>
        <w:t>o</w:t>
      </w:r>
      <w:proofErr w:type="gramEnd"/>
      <w:r w:rsidRPr="00247B9E">
        <w:rPr>
          <w:b/>
          <w:sz w:val="20"/>
          <w:szCs w:val="20"/>
        </w:rPr>
        <w:t xml:space="preserve"> </w:t>
      </w:r>
      <w:proofErr w:type="spellStart"/>
      <w:r w:rsidRPr="00247B9E">
        <w:rPr>
          <w:b/>
          <w:sz w:val="20"/>
          <w:szCs w:val="20"/>
        </w:rPr>
        <w:t>tambien</w:t>
      </w:r>
      <w:proofErr w:type="spellEnd"/>
      <w:r w:rsidRPr="00247B9E">
        <w:rPr>
          <w:b/>
          <w:sz w:val="20"/>
          <w:szCs w:val="20"/>
        </w:rPr>
        <w:t xml:space="preserve"> ser </w:t>
      </w:r>
      <w:proofErr w:type="spellStart"/>
      <w:r w:rsidRPr="00247B9E">
        <w:rPr>
          <w:b/>
          <w:sz w:val="20"/>
          <w:szCs w:val="20"/>
        </w:rPr>
        <w:t>fisicos</w:t>
      </w:r>
      <w:proofErr w:type="spellEnd"/>
      <w:r w:rsidRPr="00247B9E">
        <w:rPr>
          <w:b/>
          <w:sz w:val="20"/>
          <w:szCs w:val="20"/>
        </w:rPr>
        <w:t xml:space="preserve"> (conjunto de elementos materiales que operan organizadamente para lograr su objetivo), por ejemplo: Ecosistema, El </w:t>
      </w:r>
      <w:proofErr w:type="spellStart"/>
      <w:r w:rsidRPr="00247B9E">
        <w:rPr>
          <w:b/>
          <w:sz w:val="20"/>
          <w:szCs w:val="20"/>
        </w:rPr>
        <w:t>hombre,sistemas</w:t>
      </w:r>
      <w:proofErr w:type="spellEnd"/>
      <w:r w:rsidRPr="00247B9E">
        <w:rPr>
          <w:b/>
          <w:sz w:val="20"/>
          <w:szCs w:val="20"/>
        </w:rPr>
        <w:t xml:space="preserve"> de gestión empresarial.</w:t>
      </w: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730D45">
      <w:pPr>
        <w:spacing w:before="240" w:after="240"/>
        <w:jc w:val="both"/>
        <w:rPr>
          <w:b/>
          <w:color w:val="0000FF"/>
          <w:sz w:val="20"/>
          <w:szCs w:val="20"/>
        </w:rPr>
      </w:pPr>
      <w:r w:rsidRPr="00247B9E">
        <w:rPr>
          <w:b/>
          <w:color w:val="0000FF"/>
          <w:sz w:val="20"/>
          <w:szCs w:val="20"/>
        </w:rPr>
        <w:t>24- Explique los elementos básicos</w:t>
      </w:r>
      <w:r w:rsidRPr="00247B9E">
        <w:rPr>
          <w:b/>
          <w:color w:val="0000FF"/>
          <w:sz w:val="20"/>
          <w:szCs w:val="20"/>
        </w:rPr>
        <w:t xml:space="preserve"> de los Sistemas.</w:t>
      </w:r>
    </w:p>
    <w:p w:rsidR="00FF11C8" w:rsidRPr="00247B9E" w:rsidRDefault="00730D45">
      <w:pPr>
        <w:numPr>
          <w:ilvl w:val="0"/>
          <w:numId w:val="5"/>
        </w:numPr>
        <w:spacing w:before="240"/>
        <w:jc w:val="both"/>
        <w:rPr>
          <w:b/>
          <w:sz w:val="20"/>
          <w:szCs w:val="20"/>
        </w:rPr>
      </w:pPr>
      <w:r w:rsidRPr="00247B9E">
        <w:rPr>
          <w:b/>
          <w:sz w:val="20"/>
          <w:szCs w:val="20"/>
        </w:rPr>
        <w:t>Contexto o ambiente</w:t>
      </w:r>
      <w:r w:rsidRPr="00247B9E">
        <w:rPr>
          <w:b/>
          <w:sz w:val="20"/>
          <w:szCs w:val="20"/>
        </w:rPr>
        <w:t>: un sistema no se encuentra solo en el vacío, sino que siempre está en función de un contexto o ambiente, que es el conjunto de objetos exteriores que rodean, contienen e influyen al sistema.</w:t>
      </w:r>
    </w:p>
    <w:p w:rsidR="00FF11C8" w:rsidRPr="00247B9E" w:rsidRDefault="00730D45">
      <w:pPr>
        <w:numPr>
          <w:ilvl w:val="0"/>
          <w:numId w:val="5"/>
        </w:numPr>
        <w:jc w:val="both"/>
        <w:rPr>
          <w:b/>
          <w:sz w:val="20"/>
          <w:szCs w:val="20"/>
        </w:rPr>
      </w:pPr>
      <w:r w:rsidRPr="00247B9E">
        <w:rPr>
          <w:b/>
          <w:sz w:val="20"/>
          <w:szCs w:val="20"/>
        </w:rPr>
        <w:t>Límite</w:t>
      </w:r>
      <w:r w:rsidRPr="00247B9E">
        <w:rPr>
          <w:b/>
          <w:sz w:val="20"/>
          <w:szCs w:val="20"/>
        </w:rPr>
        <w:t xml:space="preserve">: los límites de un </w:t>
      </w:r>
      <w:r w:rsidRPr="00247B9E">
        <w:rPr>
          <w:b/>
          <w:sz w:val="20"/>
          <w:szCs w:val="20"/>
        </w:rPr>
        <w:t>sistema separan y demarcan el ambiente respecto del sistema, un sistema existe dentro de sus límites y todo lo que está fuera de esos límites constituye su ambiente.</w:t>
      </w:r>
    </w:p>
    <w:p w:rsidR="00FF11C8" w:rsidRPr="00247B9E" w:rsidRDefault="00730D45">
      <w:pPr>
        <w:numPr>
          <w:ilvl w:val="0"/>
          <w:numId w:val="5"/>
        </w:numPr>
        <w:jc w:val="both"/>
        <w:rPr>
          <w:b/>
          <w:sz w:val="20"/>
          <w:szCs w:val="20"/>
        </w:rPr>
      </w:pPr>
      <w:r w:rsidRPr="00247B9E">
        <w:rPr>
          <w:b/>
          <w:sz w:val="20"/>
          <w:szCs w:val="20"/>
        </w:rPr>
        <w:lastRenderedPageBreak/>
        <w:t>Entradas y salidas</w:t>
      </w:r>
      <w:r w:rsidRPr="00247B9E">
        <w:rPr>
          <w:b/>
          <w:sz w:val="20"/>
          <w:szCs w:val="20"/>
        </w:rPr>
        <w:t>: la interacción del sistema con su ambiente se manifiesta por elementos</w:t>
      </w:r>
      <w:r w:rsidRPr="00247B9E">
        <w:rPr>
          <w:b/>
          <w:sz w:val="20"/>
          <w:szCs w:val="20"/>
        </w:rPr>
        <w:t xml:space="preserve"> de entrada y salida. Una entrada es cualquier ingreso del ambiente al sistema y una salida es cualquier elemento que sale del sistema, atravesando los límites hacia el ambiente.</w:t>
      </w:r>
    </w:p>
    <w:p w:rsidR="00FF11C8" w:rsidRPr="00247B9E" w:rsidRDefault="00730D45">
      <w:pPr>
        <w:numPr>
          <w:ilvl w:val="0"/>
          <w:numId w:val="5"/>
        </w:numPr>
        <w:spacing w:after="240"/>
        <w:jc w:val="both"/>
        <w:rPr>
          <w:b/>
          <w:sz w:val="20"/>
          <w:szCs w:val="20"/>
        </w:rPr>
      </w:pPr>
      <w:r w:rsidRPr="00247B9E">
        <w:rPr>
          <w:b/>
          <w:sz w:val="20"/>
          <w:szCs w:val="20"/>
        </w:rPr>
        <w:t>Subsistemas</w:t>
      </w:r>
      <w:r w:rsidRPr="00247B9E">
        <w:rPr>
          <w:b/>
          <w:sz w:val="20"/>
          <w:szCs w:val="20"/>
        </w:rPr>
        <w:t>: se definió un sistema como un conjunto de elementos interrelacio</w:t>
      </w:r>
      <w:r w:rsidRPr="00247B9E">
        <w:rPr>
          <w:b/>
          <w:sz w:val="20"/>
          <w:szCs w:val="20"/>
        </w:rPr>
        <w:t>nados. Cuando un componente de un sistema es en sí mismo un sistema se lo llama subsistema.</w:t>
      </w:r>
    </w:p>
    <w:p w:rsidR="00FF11C8" w:rsidRPr="00247B9E" w:rsidRDefault="00FF11C8">
      <w:pPr>
        <w:spacing w:before="240" w:after="240"/>
        <w:ind w:left="720"/>
        <w:jc w:val="both"/>
        <w:rPr>
          <w:b/>
          <w:sz w:val="20"/>
          <w:szCs w:val="20"/>
        </w:rPr>
      </w:pPr>
    </w:p>
    <w:p w:rsidR="00FF11C8" w:rsidRPr="00247B9E" w:rsidRDefault="00730D45">
      <w:pPr>
        <w:spacing w:before="240" w:after="240"/>
        <w:jc w:val="both"/>
        <w:rPr>
          <w:b/>
          <w:sz w:val="20"/>
          <w:szCs w:val="20"/>
        </w:rPr>
      </w:pPr>
      <w:r w:rsidRPr="00247B9E">
        <w:rPr>
          <w:b/>
          <w:color w:val="0000FF"/>
          <w:sz w:val="20"/>
          <w:szCs w:val="20"/>
        </w:rPr>
        <w:t>25- Explique el concepto de Retroalimentación de los Sistemas. Dar ejemplos.</w:t>
      </w:r>
    </w:p>
    <w:p w:rsidR="00FF11C8" w:rsidRPr="00247B9E" w:rsidRDefault="00730D45">
      <w:pPr>
        <w:spacing w:before="240" w:after="240"/>
        <w:jc w:val="both"/>
        <w:rPr>
          <w:b/>
          <w:sz w:val="20"/>
          <w:szCs w:val="20"/>
        </w:rPr>
      </w:pPr>
      <w:r w:rsidRPr="00247B9E">
        <w:rPr>
          <w:b/>
          <w:sz w:val="20"/>
          <w:szCs w:val="20"/>
        </w:rPr>
        <w:t>Retroalimentación</w:t>
      </w:r>
      <w:r w:rsidRPr="00247B9E">
        <w:rPr>
          <w:b/>
          <w:sz w:val="20"/>
          <w:szCs w:val="20"/>
        </w:rPr>
        <w:t>: la retroalimentación de los sistemas es un proceso que permite a lo</w:t>
      </w:r>
      <w:r w:rsidRPr="00247B9E">
        <w:rPr>
          <w:b/>
          <w:sz w:val="20"/>
          <w:szCs w:val="20"/>
        </w:rPr>
        <w:t xml:space="preserve">s sistemas mantener su funcionamiento adecuado, corregir desviaciones y adaptarse a las condiciones cambiantes del entorno. A través de la retroalimentación, los sistemas pueden ser más estables, eficientes y </w:t>
      </w:r>
      <w:proofErr w:type="spellStart"/>
      <w:r w:rsidRPr="00247B9E">
        <w:rPr>
          <w:b/>
          <w:sz w:val="20"/>
          <w:szCs w:val="20"/>
        </w:rPr>
        <w:t>resilientes</w:t>
      </w:r>
      <w:proofErr w:type="spellEnd"/>
      <w:r w:rsidRPr="00247B9E">
        <w:rPr>
          <w:b/>
          <w:sz w:val="20"/>
          <w:szCs w:val="20"/>
        </w:rPr>
        <w:t xml:space="preserve">. </w:t>
      </w:r>
      <w:proofErr w:type="gramStart"/>
      <w:r w:rsidRPr="00247B9E">
        <w:rPr>
          <w:b/>
          <w:sz w:val="20"/>
          <w:szCs w:val="20"/>
        </w:rPr>
        <w:t>existen</w:t>
      </w:r>
      <w:proofErr w:type="gramEnd"/>
      <w:r w:rsidRPr="00247B9E">
        <w:rPr>
          <w:b/>
          <w:sz w:val="20"/>
          <w:szCs w:val="20"/>
        </w:rPr>
        <w:t xml:space="preserve"> dos tipos de retroalimenta</w:t>
      </w:r>
      <w:r w:rsidRPr="00247B9E">
        <w:rPr>
          <w:b/>
          <w:sz w:val="20"/>
          <w:szCs w:val="20"/>
        </w:rPr>
        <w:t>ción:</w:t>
      </w:r>
    </w:p>
    <w:p w:rsidR="00FF11C8" w:rsidRPr="00247B9E" w:rsidRDefault="00730D45">
      <w:pPr>
        <w:numPr>
          <w:ilvl w:val="0"/>
          <w:numId w:val="1"/>
        </w:numPr>
        <w:spacing w:before="240"/>
        <w:jc w:val="both"/>
        <w:rPr>
          <w:b/>
          <w:sz w:val="20"/>
          <w:szCs w:val="20"/>
        </w:rPr>
      </w:pPr>
      <w:r w:rsidRPr="00247B9E">
        <w:rPr>
          <w:b/>
          <w:sz w:val="20"/>
          <w:szCs w:val="20"/>
        </w:rPr>
        <w:t xml:space="preserve">Retroalimentación negativa: </w:t>
      </w:r>
      <w:r w:rsidRPr="00247B9E">
        <w:rPr>
          <w:b/>
          <w:sz w:val="20"/>
          <w:szCs w:val="20"/>
        </w:rPr>
        <w:t>tipo correctivo, ayuda a mantener el sistema dentro de un margen crítico de operación reduciendo variaciones de rendimiento respecto a objetivos, ajustando el sistema para mantenerlo en control.</w:t>
      </w:r>
    </w:p>
    <w:p w:rsidR="00FF11C8" w:rsidRPr="00247B9E" w:rsidRDefault="00730D45">
      <w:pPr>
        <w:numPr>
          <w:ilvl w:val="0"/>
          <w:numId w:val="1"/>
        </w:numPr>
        <w:spacing w:after="240"/>
        <w:jc w:val="both"/>
        <w:rPr>
          <w:b/>
          <w:sz w:val="20"/>
          <w:szCs w:val="20"/>
        </w:rPr>
      </w:pPr>
      <w:r w:rsidRPr="00247B9E">
        <w:rPr>
          <w:b/>
          <w:sz w:val="20"/>
          <w:szCs w:val="20"/>
        </w:rPr>
        <w:t xml:space="preserve">Retroalimentación positiva: </w:t>
      </w:r>
      <w:r w:rsidRPr="00247B9E">
        <w:rPr>
          <w:b/>
          <w:sz w:val="20"/>
          <w:szCs w:val="20"/>
        </w:rPr>
        <w:t>refuerza la operación del sistema, tendiendo a que continúe con su rendimiento y sin cambios. Ésta confirma y refuerza la dirección en la que el sistema se está moviendo, haciendo que repita sus acciones.</w:t>
      </w:r>
    </w:p>
    <w:p w:rsidR="00FF11C8" w:rsidRPr="00247B9E" w:rsidRDefault="00730D45">
      <w:pPr>
        <w:spacing w:before="240" w:after="240"/>
        <w:jc w:val="both"/>
        <w:rPr>
          <w:b/>
          <w:sz w:val="20"/>
          <w:szCs w:val="20"/>
        </w:rPr>
      </w:pPr>
      <w:proofErr w:type="spellStart"/>
      <w:proofErr w:type="gramStart"/>
      <w:r w:rsidRPr="00247B9E">
        <w:rPr>
          <w:b/>
          <w:sz w:val="20"/>
          <w:szCs w:val="20"/>
        </w:rPr>
        <w:t>Ej</w:t>
      </w:r>
      <w:proofErr w:type="spellEnd"/>
      <w:r w:rsidRPr="00247B9E">
        <w:rPr>
          <w:b/>
          <w:sz w:val="20"/>
          <w:szCs w:val="20"/>
        </w:rPr>
        <w:t xml:space="preserve"> :</w:t>
      </w:r>
      <w:proofErr w:type="gramEnd"/>
      <w:r w:rsidRPr="00247B9E">
        <w:rPr>
          <w:b/>
          <w:sz w:val="20"/>
          <w:szCs w:val="20"/>
        </w:rPr>
        <w:t xml:space="preserve"> Sistema de gestión</w:t>
      </w:r>
      <w:r w:rsidRPr="00247B9E">
        <w:rPr>
          <w:b/>
          <w:sz w:val="20"/>
          <w:szCs w:val="20"/>
        </w:rPr>
        <w:t xml:space="preserve"> de proyectos</w:t>
      </w:r>
      <w:r w:rsidRPr="00247B9E">
        <w:rPr>
          <w:b/>
          <w:sz w:val="20"/>
          <w:szCs w:val="20"/>
        </w:rPr>
        <w:t xml:space="preserve">: En un equipo de desarrollo de software, la retroalimentación constante de los usuarios y los resultados de las pruebas permiten ajustar y mejorar el software en desarrollo. </w:t>
      </w:r>
    </w:p>
    <w:p w:rsidR="00FF11C8" w:rsidRPr="00247B9E" w:rsidRDefault="00FF11C8">
      <w:pPr>
        <w:spacing w:before="240" w:after="240"/>
        <w:jc w:val="both"/>
        <w:rPr>
          <w:b/>
          <w:sz w:val="20"/>
          <w:szCs w:val="20"/>
        </w:rPr>
      </w:pPr>
    </w:p>
    <w:p w:rsidR="00FF11C8" w:rsidRPr="00247B9E" w:rsidRDefault="00730D45">
      <w:pPr>
        <w:spacing w:before="240" w:after="240"/>
        <w:jc w:val="both"/>
        <w:rPr>
          <w:b/>
          <w:color w:val="0000FF"/>
          <w:sz w:val="20"/>
          <w:szCs w:val="20"/>
        </w:rPr>
      </w:pPr>
      <w:r w:rsidRPr="00247B9E">
        <w:rPr>
          <w:b/>
          <w:color w:val="0000FF"/>
          <w:sz w:val="20"/>
          <w:szCs w:val="20"/>
        </w:rPr>
        <w:t>26- Mencione y explique las principales características de los Sis</w:t>
      </w:r>
      <w:r w:rsidRPr="00247B9E">
        <w:rPr>
          <w:b/>
          <w:color w:val="0000FF"/>
          <w:sz w:val="20"/>
          <w:szCs w:val="20"/>
        </w:rPr>
        <w:t>temas.</w:t>
      </w:r>
    </w:p>
    <w:p w:rsidR="00FF11C8" w:rsidRPr="00247B9E" w:rsidRDefault="00730D45">
      <w:pPr>
        <w:spacing w:before="240" w:after="240"/>
        <w:jc w:val="both"/>
        <w:rPr>
          <w:b/>
          <w:sz w:val="20"/>
          <w:szCs w:val="20"/>
        </w:rPr>
      </w:pPr>
      <w:r w:rsidRPr="00247B9E">
        <w:rPr>
          <w:b/>
          <w:sz w:val="20"/>
          <w:szCs w:val="20"/>
        </w:rPr>
        <w:t xml:space="preserve">- </w:t>
      </w:r>
      <w:proofErr w:type="gramStart"/>
      <w:r w:rsidRPr="00247B9E">
        <w:rPr>
          <w:b/>
          <w:sz w:val="20"/>
          <w:szCs w:val="20"/>
        </w:rPr>
        <w:t xml:space="preserve">Funcionalidad </w:t>
      </w:r>
      <w:r w:rsidRPr="00247B9E">
        <w:rPr>
          <w:b/>
          <w:sz w:val="20"/>
          <w:szCs w:val="20"/>
        </w:rPr>
        <w:t>:</w:t>
      </w:r>
      <w:proofErr w:type="gramEnd"/>
      <w:r w:rsidRPr="00247B9E">
        <w:rPr>
          <w:b/>
          <w:sz w:val="20"/>
          <w:szCs w:val="20"/>
        </w:rPr>
        <w:t xml:space="preserve"> el sistema debe ser capaz de alcanzar los objetivos propuestos.</w:t>
      </w:r>
    </w:p>
    <w:p w:rsidR="00FF11C8" w:rsidRPr="00247B9E" w:rsidRDefault="00730D45">
      <w:pPr>
        <w:spacing w:before="240" w:after="240"/>
        <w:jc w:val="both"/>
        <w:rPr>
          <w:b/>
          <w:sz w:val="20"/>
          <w:szCs w:val="20"/>
        </w:rPr>
      </w:pPr>
      <w:r w:rsidRPr="00247B9E">
        <w:rPr>
          <w:b/>
          <w:sz w:val="20"/>
          <w:szCs w:val="20"/>
        </w:rPr>
        <w:t xml:space="preserve">- </w:t>
      </w:r>
      <w:r w:rsidRPr="00247B9E">
        <w:rPr>
          <w:b/>
          <w:sz w:val="20"/>
          <w:szCs w:val="20"/>
        </w:rPr>
        <w:t>Adaptabilidad</w:t>
      </w:r>
      <w:r w:rsidRPr="00247B9E">
        <w:rPr>
          <w:b/>
          <w:sz w:val="20"/>
          <w:szCs w:val="20"/>
        </w:rPr>
        <w:t>: el sistema debe ser flexible a los efectos de lograr un equilibrio entre el interior del sistema y su entorno.</w:t>
      </w:r>
    </w:p>
    <w:p w:rsidR="00FF11C8" w:rsidRPr="00247B9E" w:rsidRDefault="00730D45">
      <w:pPr>
        <w:spacing w:before="240" w:after="240"/>
        <w:jc w:val="both"/>
        <w:rPr>
          <w:b/>
          <w:sz w:val="20"/>
          <w:szCs w:val="20"/>
        </w:rPr>
      </w:pPr>
      <w:r w:rsidRPr="00247B9E">
        <w:rPr>
          <w:b/>
          <w:sz w:val="20"/>
          <w:szCs w:val="20"/>
        </w:rPr>
        <w:t xml:space="preserve">- </w:t>
      </w:r>
      <w:r w:rsidRPr="00247B9E">
        <w:rPr>
          <w:b/>
          <w:sz w:val="20"/>
          <w:szCs w:val="20"/>
        </w:rPr>
        <w:t>Acotamiento</w:t>
      </w:r>
      <w:r w:rsidRPr="00247B9E">
        <w:rPr>
          <w:b/>
          <w:sz w:val="20"/>
          <w:szCs w:val="20"/>
        </w:rPr>
        <w:t xml:space="preserve">: es la necesidad de establecer límites superiores e inferiores en el sistema. </w:t>
      </w:r>
    </w:p>
    <w:p w:rsidR="00FF11C8" w:rsidRPr="00247B9E" w:rsidRDefault="00730D45">
      <w:pPr>
        <w:spacing w:before="240" w:after="240"/>
        <w:jc w:val="both"/>
        <w:rPr>
          <w:b/>
          <w:sz w:val="20"/>
          <w:szCs w:val="20"/>
        </w:rPr>
      </w:pPr>
      <w:r w:rsidRPr="00247B9E">
        <w:rPr>
          <w:b/>
          <w:sz w:val="20"/>
          <w:szCs w:val="20"/>
        </w:rPr>
        <w:t xml:space="preserve">- </w:t>
      </w:r>
      <w:r w:rsidRPr="00247B9E">
        <w:rPr>
          <w:b/>
          <w:sz w:val="20"/>
          <w:szCs w:val="20"/>
        </w:rPr>
        <w:t>Jerarquía</w:t>
      </w:r>
      <w:r w:rsidRPr="00247B9E">
        <w:rPr>
          <w:b/>
          <w:sz w:val="20"/>
          <w:szCs w:val="20"/>
        </w:rPr>
        <w:t>: debe existir una relación de subordinación entre los subsistemas componentes, de modo que exista una clara delimitación de las funciones más generales a las más pa</w:t>
      </w:r>
      <w:r w:rsidRPr="00247B9E">
        <w:rPr>
          <w:b/>
          <w:sz w:val="20"/>
          <w:szCs w:val="20"/>
        </w:rPr>
        <w:t>rticulares.</w:t>
      </w:r>
    </w:p>
    <w:p w:rsidR="00FF11C8" w:rsidRPr="00247B9E" w:rsidRDefault="00730D45">
      <w:pPr>
        <w:spacing w:before="240" w:after="240"/>
        <w:jc w:val="both"/>
        <w:rPr>
          <w:b/>
          <w:sz w:val="20"/>
          <w:szCs w:val="20"/>
        </w:rPr>
      </w:pPr>
      <w:r w:rsidRPr="00247B9E">
        <w:rPr>
          <w:b/>
          <w:sz w:val="20"/>
          <w:szCs w:val="20"/>
        </w:rPr>
        <w:t xml:space="preserve">- </w:t>
      </w:r>
      <w:proofErr w:type="gramStart"/>
      <w:r w:rsidRPr="00247B9E">
        <w:rPr>
          <w:b/>
          <w:sz w:val="20"/>
          <w:szCs w:val="20"/>
        </w:rPr>
        <w:t xml:space="preserve">Coordinación </w:t>
      </w:r>
      <w:r w:rsidRPr="00247B9E">
        <w:rPr>
          <w:b/>
          <w:sz w:val="20"/>
          <w:szCs w:val="20"/>
        </w:rPr>
        <w:t>:</w:t>
      </w:r>
      <w:proofErr w:type="gramEnd"/>
      <w:r w:rsidRPr="00247B9E">
        <w:rPr>
          <w:b/>
          <w:sz w:val="20"/>
          <w:szCs w:val="20"/>
        </w:rPr>
        <w:t xml:space="preserve"> es un concepto íntimamente unido al de jerarquía. El hecho de que cada sistema está fragmentado es parcialmente independiente de todas las otras.</w:t>
      </w:r>
    </w:p>
    <w:p w:rsidR="00FF11C8" w:rsidRPr="00247B9E" w:rsidRDefault="00FF11C8">
      <w:pPr>
        <w:spacing w:before="240" w:after="240"/>
        <w:jc w:val="both"/>
        <w:rPr>
          <w:b/>
          <w:color w:val="0000FF"/>
          <w:sz w:val="20"/>
          <w:szCs w:val="20"/>
        </w:rPr>
      </w:pPr>
    </w:p>
    <w:p w:rsidR="00FF11C8" w:rsidRPr="00247B9E" w:rsidRDefault="00FF11C8">
      <w:pPr>
        <w:spacing w:before="240" w:after="240"/>
        <w:jc w:val="both"/>
        <w:rPr>
          <w:b/>
          <w:color w:val="0000FF"/>
          <w:sz w:val="20"/>
          <w:szCs w:val="20"/>
        </w:rPr>
      </w:pPr>
    </w:p>
    <w:p w:rsidR="00FF11C8" w:rsidRPr="00247B9E" w:rsidRDefault="00730D45">
      <w:pPr>
        <w:spacing w:before="240" w:after="240"/>
        <w:jc w:val="both"/>
        <w:rPr>
          <w:b/>
          <w:color w:val="0000FF"/>
          <w:sz w:val="20"/>
          <w:szCs w:val="20"/>
        </w:rPr>
      </w:pPr>
      <w:r w:rsidRPr="00247B9E">
        <w:rPr>
          <w:b/>
          <w:color w:val="0000FF"/>
          <w:sz w:val="20"/>
          <w:szCs w:val="20"/>
        </w:rPr>
        <w:t xml:space="preserve">27- Explique que es el entorno de las </w:t>
      </w:r>
      <w:proofErr w:type="gramStart"/>
      <w:r w:rsidRPr="00247B9E">
        <w:rPr>
          <w:b/>
          <w:color w:val="0000FF"/>
          <w:sz w:val="20"/>
          <w:szCs w:val="20"/>
        </w:rPr>
        <w:t>Organizaciones .</w:t>
      </w:r>
      <w:proofErr w:type="gramEnd"/>
      <w:r w:rsidRPr="00247B9E">
        <w:rPr>
          <w:b/>
          <w:color w:val="0000FF"/>
          <w:sz w:val="20"/>
          <w:szCs w:val="20"/>
        </w:rPr>
        <w:t xml:space="preserve"> Dar Ejemplos.</w:t>
      </w:r>
    </w:p>
    <w:p w:rsidR="00FF11C8" w:rsidRPr="00247B9E" w:rsidRDefault="00730D45">
      <w:pPr>
        <w:spacing w:before="240" w:after="240"/>
        <w:jc w:val="both"/>
        <w:rPr>
          <w:b/>
          <w:sz w:val="20"/>
          <w:szCs w:val="20"/>
        </w:rPr>
      </w:pPr>
      <w:r w:rsidRPr="00247B9E">
        <w:rPr>
          <w:b/>
          <w:sz w:val="20"/>
          <w:szCs w:val="20"/>
        </w:rPr>
        <w:t>Conjunto d</w:t>
      </w:r>
      <w:r w:rsidRPr="00247B9E">
        <w:rPr>
          <w:b/>
          <w:sz w:val="20"/>
          <w:szCs w:val="20"/>
        </w:rPr>
        <w:t>e todos elementos o actores externos a la organización que son pertinentes y relevantes para su actuación, puede ser influencia directa o indirecta.</w:t>
      </w:r>
    </w:p>
    <w:p w:rsidR="00FF11C8" w:rsidRPr="00247B9E" w:rsidRDefault="00730D45">
      <w:pPr>
        <w:spacing w:before="240" w:after="240"/>
        <w:jc w:val="both"/>
        <w:rPr>
          <w:b/>
          <w:sz w:val="20"/>
          <w:szCs w:val="20"/>
        </w:rPr>
      </w:pPr>
      <w:r w:rsidRPr="00247B9E">
        <w:rPr>
          <w:b/>
          <w:sz w:val="20"/>
          <w:szCs w:val="20"/>
        </w:rPr>
        <w:lastRenderedPageBreak/>
        <w:t>Ejemplo 1: si una empresa no se mantiene actualizada en los avances tecnológicos puede quedar atrasada y pe</w:t>
      </w:r>
      <w:r w:rsidRPr="00247B9E">
        <w:rPr>
          <w:b/>
          <w:sz w:val="20"/>
          <w:szCs w:val="20"/>
        </w:rPr>
        <w:t>rder eficiencia o precisión, y así perder clientes frente a competidores más modernos.</w:t>
      </w:r>
    </w:p>
    <w:p w:rsidR="00FF11C8" w:rsidRPr="00247B9E" w:rsidRDefault="00730D45">
      <w:pPr>
        <w:spacing w:before="240" w:after="240"/>
        <w:jc w:val="both"/>
        <w:rPr>
          <w:b/>
          <w:sz w:val="20"/>
          <w:szCs w:val="20"/>
        </w:rPr>
      </w:pPr>
      <w:r w:rsidRPr="00247B9E">
        <w:rPr>
          <w:b/>
          <w:sz w:val="20"/>
          <w:szCs w:val="20"/>
        </w:rPr>
        <w:t>Ejemplo 2: la imagen de una empresa es importante la cual puede verse afectada negativamente y dañar su reputación, haciendo que pierda clientes y socios comerciales.</w:t>
      </w:r>
    </w:p>
    <w:p w:rsidR="00FF11C8" w:rsidRPr="00247B9E" w:rsidRDefault="00730D45">
      <w:pPr>
        <w:spacing w:before="240" w:after="240"/>
        <w:jc w:val="both"/>
        <w:rPr>
          <w:b/>
          <w:sz w:val="20"/>
          <w:szCs w:val="20"/>
        </w:rPr>
      </w:pPr>
      <w:r w:rsidRPr="00247B9E">
        <w:rPr>
          <w:b/>
          <w:sz w:val="20"/>
          <w:szCs w:val="20"/>
        </w:rPr>
        <w:t>Ej</w:t>
      </w:r>
      <w:r w:rsidRPr="00247B9E">
        <w:rPr>
          <w:b/>
          <w:sz w:val="20"/>
          <w:szCs w:val="20"/>
        </w:rPr>
        <w:t xml:space="preserve">emplo 3: si los cambios de consumo en tendencia </w:t>
      </w:r>
      <w:proofErr w:type="gramStart"/>
      <w:r w:rsidRPr="00247B9E">
        <w:rPr>
          <w:b/>
          <w:sz w:val="20"/>
          <w:szCs w:val="20"/>
        </w:rPr>
        <w:t>cambia</w:t>
      </w:r>
      <w:proofErr w:type="gramEnd"/>
      <w:r w:rsidRPr="00247B9E">
        <w:rPr>
          <w:b/>
          <w:sz w:val="20"/>
          <w:szCs w:val="20"/>
        </w:rPr>
        <w:t xml:space="preserve"> hacia productos más ecológicos y sostenibles, la empresa podría necesitar adaptarse para alinearse con las preferencias y así poder mantener los clientes.</w:t>
      </w:r>
    </w:p>
    <w:p w:rsidR="00FF11C8" w:rsidRPr="00247B9E" w:rsidRDefault="00730D45">
      <w:pPr>
        <w:spacing w:before="240" w:after="240"/>
        <w:jc w:val="both"/>
        <w:rPr>
          <w:b/>
          <w:sz w:val="20"/>
          <w:szCs w:val="20"/>
        </w:rPr>
      </w:pPr>
      <w:r w:rsidRPr="00247B9E">
        <w:rPr>
          <w:b/>
          <w:sz w:val="20"/>
          <w:szCs w:val="20"/>
        </w:rPr>
        <w:t>Ejemplo 4: en la salud, brotes de enfermedades</w:t>
      </w:r>
      <w:r w:rsidRPr="00247B9E">
        <w:rPr>
          <w:b/>
          <w:sz w:val="20"/>
          <w:szCs w:val="20"/>
        </w:rPr>
        <w:t xml:space="preserve"> transmitidas por alimentos pueden afectar a las empresas especificadas en eso y a los clientes que compran.</w:t>
      </w:r>
    </w:p>
    <w:p w:rsidR="00FF11C8" w:rsidRPr="00247B9E" w:rsidRDefault="00FF11C8">
      <w:pPr>
        <w:spacing w:before="240" w:after="240"/>
        <w:jc w:val="both"/>
        <w:rPr>
          <w:b/>
          <w:sz w:val="20"/>
          <w:szCs w:val="20"/>
        </w:rPr>
      </w:pPr>
    </w:p>
    <w:p w:rsidR="00FF11C8" w:rsidRPr="00247B9E" w:rsidRDefault="00730D45">
      <w:pPr>
        <w:spacing w:before="240" w:after="240"/>
        <w:jc w:val="both"/>
        <w:rPr>
          <w:b/>
          <w:color w:val="0000FF"/>
          <w:sz w:val="20"/>
          <w:szCs w:val="20"/>
        </w:rPr>
      </w:pPr>
      <w:r w:rsidRPr="00247B9E">
        <w:rPr>
          <w:b/>
          <w:color w:val="0000FF"/>
          <w:sz w:val="20"/>
          <w:szCs w:val="20"/>
        </w:rPr>
        <w:t>28- Enumere y explique los componentes que influyen directamente en el funcionamiento de las Organizaciones.</w:t>
      </w:r>
    </w:p>
    <w:p w:rsidR="00FF11C8" w:rsidRPr="00247B9E" w:rsidRDefault="00730D45">
      <w:pPr>
        <w:spacing w:before="240" w:after="240"/>
        <w:jc w:val="both"/>
        <w:rPr>
          <w:b/>
          <w:sz w:val="20"/>
          <w:szCs w:val="20"/>
        </w:rPr>
      </w:pPr>
      <w:r w:rsidRPr="00247B9E">
        <w:rPr>
          <w:b/>
          <w:sz w:val="20"/>
          <w:szCs w:val="20"/>
        </w:rPr>
        <w:t xml:space="preserve">1 - </w:t>
      </w:r>
      <w:r w:rsidRPr="00247B9E">
        <w:rPr>
          <w:b/>
          <w:sz w:val="20"/>
          <w:szCs w:val="20"/>
        </w:rPr>
        <w:t>Sector económico</w:t>
      </w:r>
      <w:r w:rsidRPr="00247B9E">
        <w:rPr>
          <w:b/>
          <w:sz w:val="20"/>
          <w:szCs w:val="20"/>
        </w:rPr>
        <w:t>: Se trata de ana</w:t>
      </w:r>
      <w:r w:rsidRPr="00247B9E">
        <w:rPr>
          <w:b/>
          <w:sz w:val="20"/>
          <w:szCs w:val="20"/>
        </w:rPr>
        <w:t>lizar y de evaluar en el mercado del sector para que la organización seleccione el camino que lleva a competir con ventajas.</w:t>
      </w:r>
    </w:p>
    <w:p w:rsidR="00FF11C8" w:rsidRPr="00247B9E" w:rsidRDefault="00730D45">
      <w:pPr>
        <w:spacing w:before="240" w:after="240"/>
        <w:jc w:val="both"/>
        <w:rPr>
          <w:b/>
          <w:sz w:val="20"/>
          <w:szCs w:val="20"/>
        </w:rPr>
      </w:pPr>
      <w:r w:rsidRPr="00247B9E">
        <w:rPr>
          <w:b/>
          <w:sz w:val="20"/>
          <w:szCs w:val="20"/>
        </w:rPr>
        <w:t xml:space="preserve">2 - </w:t>
      </w:r>
      <w:proofErr w:type="gramStart"/>
      <w:r w:rsidRPr="00247B9E">
        <w:rPr>
          <w:b/>
          <w:sz w:val="20"/>
          <w:szCs w:val="20"/>
        </w:rPr>
        <w:t xml:space="preserve">Clientes </w:t>
      </w:r>
      <w:r w:rsidRPr="00247B9E">
        <w:rPr>
          <w:b/>
          <w:sz w:val="20"/>
          <w:szCs w:val="20"/>
        </w:rPr>
        <w:t>:</w:t>
      </w:r>
      <w:proofErr w:type="gramEnd"/>
      <w:r w:rsidRPr="00247B9E">
        <w:rPr>
          <w:b/>
          <w:sz w:val="20"/>
          <w:szCs w:val="20"/>
        </w:rPr>
        <w:t xml:space="preserve">  una organización produce bienes y servicios que se entregan a los clientes a cambio de dinero.</w:t>
      </w:r>
    </w:p>
    <w:p w:rsidR="00FF11C8" w:rsidRPr="00247B9E" w:rsidRDefault="00730D45">
      <w:pPr>
        <w:spacing w:before="240" w:after="240"/>
        <w:jc w:val="both"/>
        <w:rPr>
          <w:b/>
          <w:sz w:val="20"/>
          <w:szCs w:val="20"/>
        </w:rPr>
      </w:pPr>
      <w:r w:rsidRPr="00247B9E">
        <w:rPr>
          <w:b/>
          <w:sz w:val="20"/>
          <w:szCs w:val="20"/>
        </w:rPr>
        <w:t xml:space="preserve">3- </w:t>
      </w:r>
      <w:r w:rsidRPr="00247B9E">
        <w:rPr>
          <w:b/>
          <w:sz w:val="20"/>
          <w:szCs w:val="20"/>
        </w:rPr>
        <w:t>Los competidores</w:t>
      </w:r>
      <w:r w:rsidRPr="00247B9E">
        <w:rPr>
          <w:b/>
          <w:sz w:val="20"/>
          <w:szCs w:val="20"/>
        </w:rPr>
        <w:t>:</w:t>
      </w:r>
      <w:r w:rsidRPr="00247B9E">
        <w:rPr>
          <w:b/>
          <w:sz w:val="20"/>
          <w:szCs w:val="20"/>
        </w:rPr>
        <w:t xml:space="preserve"> es necesario comprender a los competidores y conocer cómo realizan sus actividades y cuál es el enfoque estratégico.</w:t>
      </w:r>
    </w:p>
    <w:p w:rsidR="00FF11C8" w:rsidRPr="00247B9E" w:rsidRDefault="00730D45">
      <w:pPr>
        <w:spacing w:before="240" w:after="240"/>
        <w:jc w:val="both"/>
        <w:rPr>
          <w:b/>
          <w:sz w:val="20"/>
          <w:szCs w:val="20"/>
        </w:rPr>
      </w:pPr>
      <w:r w:rsidRPr="00247B9E">
        <w:rPr>
          <w:b/>
          <w:sz w:val="20"/>
          <w:szCs w:val="20"/>
        </w:rPr>
        <w:t xml:space="preserve">4- </w:t>
      </w:r>
      <w:r w:rsidRPr="00247B9E">
        <w:rPr>
          <w:b/>
          <w:sz w:val="20"/>
          <w:szCs w:val="20"/>
        </w:rPr>
        <w:t>Los proveedores</w:t>
      </w:r>
      <w:r w:rsidRPr="00247B9E">
        <w:rPr>
          <w:b/>
          <w:sz w:val="20"/>
          <w:szCs w:val="20"/>
        </w:rPr>
        <w:t>: los productos, las materias primas, los insumos, los servicios, la mano de obra, los bienes de capital y la energía pr</w:t>
      </w:r>
      <w:r w:rsidRPr="00247B9E">
        <w:rPr>
          <w:b/>
          <w:sz w:val="20"/>
          <w:szCs w:val="20"/>
        </w:rPr>
        <w:t>oviene del entorno.</w:t>
      </w:r>
    </w:p>
    <w:p w:rsidR="00FF11C8" w:rsidRPr="00247B9E" w:rsidRDefault="00730D45">
      <w:pPr>
        <w:spacing w:before="240" w:after="240"/>
        <w:jc w:val="both"/>
        <w:rPr>
          <w:b/>
          <w:sz w:val="20"/>
          <w:szCs w:val="20"/>
        </w:rPr>
      </w:pPr>
      <w:r w:rsidRPr="00247B9E">
        <w:rPr>
          <w:b/>
          <w:sz w:val="20"/>
          <w:szCs w:val="20"/>
        </w:rPr>
        <w:t xml:space="preserve">5- </w:t>
      </w:r>
      <w:r w:rsidRPr="00247B9E">
        <w:rPr>
          <w:b/>
          <w:sz w:val="20"/>
          <w:szCs w:val="20"/>
        </w:rPr>
        <w:t>Los sindicatos</w:t>
      </w:r>
      <w:r w:rsidRPr="00247B9E">
        <w:rPr>
          <w:b/>
          <w:sz w:val="20"/>
          <w:szCs w:val="20"/>
        </w:rPr>
        <w:t>: la fuerza laboral institucionalizada provee el personal a las empresas y están comprometidos en la actividad de producción del sistema económico.</w:t>
      </w:r>
    </w:p>
    <w:p w:rsidR="00FF11C8" w:rsidRPr="00247B9E" w:rsidRDefault="00730D45">
      <w:pPr>
        <w:spacing w:before="240" w:after="240"/>
        <w:jc w:val="both"/>
        <w:rPr>
          <w:b/>
          <w:sz w:val="20"/>
          <w:szCs w:val="20"/>
        </w:rPr>
      </w:pPr>
      <w:r w:rsidRPr="00247B9E">
        <w:rPr>
          <w:b/>
          <w:sz w:val="20"/>
          <w:szCs w:val="20"/>
        </w:rPr>
        <w:t xml:space="preserve">6- </w:t>
      </w:r>
      <w:r w:rsidRPr="00247B9E">
        <w:rPr>
          <w:b/>
          <w:sz w:val="20"/>
          <w:szCs w:val="20"/>
        </w:rPr>
        <w:t>El sistema financiero</w:t>
      </w:r>
      <w:r w:rsidRPr="00247B9E">
        <w:rPr>
          <w:b/>
          <w:sz w:val="20"/>
          <w:szCs w:val="20"/>
        </w:rPr>
        <w:t xml:space="preserve">: este sistema provee los recursos financieros </w:t>
      </w:r>
      <w:r w:rsidRPr="00247B9E">
        <w:rPr>
          <w:b/>
          <w:sz w:val="20"/>
          <w:szCs w:val="20"/>
        </w:rPr>
        <w:t>a las organizaciones, lo que hace posible la operación en cada una de ellas.</w:t>
      </w:r>
    </w:p>
    <w:p w:rsidR="00FF11C8" w:rsidRPr="00247B9E" w:rsidRDefault="00FF11C8">
      <w:pPr>
        <w:spacing w:before="240" w:after="240"/>
        <w:jc w:val="both"/>
        <w:rPr>
          <w:b/>
          <w:sz w:val="20"/>
          <w:szCs w:val="20"/>
        </w:rPr>
      </w:pPr>
    </w:p>
    <w:p w:rsidR="00FF11C8" w:rsidRPr="00247B9E" w:rsidRDefault="00730D45">
      <w:pPr>
        <w:spacing w:before="240" w:after="240"/>
        <w:jc w:val="both"/>
        <w:rPr>
          <w:b/>
          <w:sz w:val="20"/>
          <w:szCs w:val="20"/>
        </w:rPr>
      </w:pPr>
      <w:r w:rsidRPr="00247B9E">
        <w:rPr>
          <w:b/>
          <w:color w:val="0000FF"/>
          <w:sz w:val="20"/>
          <w:szCs w:val="20"/>
        </w:rPr>
        <w:t>29- Enumere y explique los componentes que influyen indirectamente en el funcionamiento de las organizaciones.</w:t>
      </w:r>
    </w:p>
    <w:p w:rsidR="00FF11C8" w:rsidRPr="00247B9E" w:rsidRDefault="00730D45">
      <w:pPr>
        <w:spacing w:before="240" w:after="240"/>
        <w:jc w:val="both"/>
        <w:rPr>
          <w:b/>
          <w:sz w:val="20"/>
          <w:szCs w:val="20"/>
        </w:rPr>
      </w:pPr>
      <w:r w:rsidRPr="00247B9E">
        <w:rPr>
          <w:b/>
          <w:sz w:val="20"/>
          <w:szCs w:val="20"/>
        </w:rPr>
        <w:t>1- Los factores económicos</w:t>
      </w:r>
      <w:r w:rsidRPr="00247B9E">
        <w:rPr>
          <w:b/>
          <w:sz w:val="20"/>
          <w:szCs w:val="20"/>
        </w:rPr>
        <w:t>: las principales variables económicas, sus tendencias y los efectos que tendrán sobre las empresas, deben ser cuidadosamente analizadas.</w:t>
      </w:r>
    </w:p>
    <w:p w:rsidR="00FF11C8" w:rsidRPr="00247B9E" w:rsidRDefault="00730D45">
      <w:pPr>
        <w:spacing w:before="240" w:after="240"/>
        <w:jc w:val="both"/>
        <w:rPr>
          <w:b/>
          <w:sz w:val="20"/>
          <w:szCs w:val="20"/>
        </w:rPr>
      </w:pPr>
      <w:r w:rsidRPr="00247B9E">
        <w:rPr>
          <w:b/>
          <w:sz w:val="20"/>
          <w:szCs w:val="20"/>
        </w:rPr>
        <w:t>2- Los factores políticos</w:t>
      </w:r>
      <w:r w:rsidRPr="00247B9E">
        <w:rPr>
          <w:b/>
          <w:sz w:val="20"/>
          <w:szCs w:val="20"/>
        </w:rPr>
        <w:t>: estos factores pueden afectar las actividades de una organización por la incidencia del ent</w:t>
      </w:r>
      <w:r w:rsidRPr="00247B9E">
        <w:rPr>
          <w:b/>
          <w:sz w:val="20"/>
          <w:szCs w:val="20"/>
        </w:rPr>
        <w:t>orno político.</w:t>
      </w:r>
    </w:p>
    <w:p w:rsidR="00FF11C8" w:rsidRPr="00247B9E" w:rsidRDefault="00730D45">
      <w:pPr>
        <w:spacing w:before="240" w:after="240"/>
        <w:jc w:val="both"/>
        <w:rPr>
          <w:b/>
          <w:sz w:val="20"/>
          <w:szCs w:val="20"/>
        </w:rPr>
      </w:pPr>
      <w:r w:rsidRPr="00247B9E">
        <w:rPr>
          <w:b/>
          <w:sz w:val="20"/>
          <w:szCs w:val="20"/>
        </w:rPr>
        <w:t>3- La sociedad</w:t>
      </w:r>
      <w:r w:rsidRPr="00247B9E">
        <w:rPr>
          <w:b/>
          <w:sz w:val="20"/>
          <w:szCs w:val="20"/>
        </w:rPr>
        <w:t>: las organizaciones son afectadas por las fuerzas sociales, cómo funciona una sociedad, cuáles son sus tendencias, puede condicionar el funcionamiento de la organización.</w:t>
      </w:r>
    </w:p>
    <w:p w:rsidR="00FF11C8" w:rsidRPr="00247B9E" w:rsidRDefault="00730D45">
      <w:pPr>
        <w:spacing w:before="240" w:after="240"/>
        <w:jc w:val="both"/>
        <w:rPr>
          <w:b/>
          <w:sz w:val="20"/>
          <w:szCs w:val="20"/>
        </w:rPr>
      </w:pPr>
      <w:r w:rsidRPr="00247B9E">
        <w:rPr>
          <w:b/>
          <w:sz w:val="20"/>
          <w:szCs w:val="20"/>
        </w:rPr>
        <w:t>4- Los factores culturales</w:t>
      </w:r>
      <w:r w:rsidRPr="00247B9E">
        <w:rPr>
          <w:b/>
          <w:sz w:val="20"/>
          <w:szCs w:val="20"/>
        </w:rPr>
        <w:t>: la cultura es un producto d</w:t>
      </w:r>
      <w:r w:rsidRPr="00247B9E">
        <w:rPr>
          <w:b/>
          <w:sz w:val="20"/>
          <w:szCs w:val="20"/>
        </w:rPr>
        <w:t>e la sociedad y es lo que diferencia a una de otra.</w:t>
      </w:r>
    </w:p>
    <w:p w:rsidR="00FF11C8" w:rsidRPr="00247B9E" w:rsidRDefault="00730D45">
      <w:pPr>
        <w:spacing w:before="240" w:after="240"/>
        <w:jc w:val="both"/>
        <w:rPr>
          <w:b/>
          <w:sz w:val="20"/>
          <w:szCs w:val="20"/>
        </w:rPr>
      </w:pPr>
      <w:r w:rsidRPr="00247B9E">
        <w:rPr>
          <w:b/>
          <w:sz w:val="20"/>
          <w:szCs w:val="20"/>
        </w:rPr>
        <w:lastRenderedPageBreak/>
        <w:t>5- La tecnología</w:t>
      </w:r>
      <w:r w:rsidRPr="00247B9E">
        <w:rPr>
          <w:b/>
          <w:sz w:val="20"/>
          <w:szCs w:val="20"/>
        </w:rPr>
        <w:t xml:space="preserve">: los avances tecnológicos, los nuevos procesos de producción, las nuevas </w:t>
      </w:r>
      <w:proofErr w:type="spellStart"/>
      <w:r w:rsidRPr="00247B9E">
        <w:rPr>
          <w:b/>
          <w:sz w:val="20"/>
          <w:szCs w:val="20"/>
        </w:rPr>
        <w:t>maquinarias</w:t>
      </w:r>
      <w:proofErr w:type="gramStart"/>
      <w:r w:rsidRPr="00247B9E">
        <w:rPr>
          <w:b/>
          <w:sz w:val="20"/>
          <w:szCs w:val="20"/>
        </w:rPr>
        <w:t>,las</w:t>
      </w:r>
      <w:proofErr w:type="spellEnd"/>
      <w:proofErr w:type="gramEnd"/>
      <w:r w:rsidRPr="00247B9E">
        <w:rPr>
          <w:b/>
          <w:sz w:val="20"/>
          <w:szCs w:val="20"/>
        </w:rPr>
        <w:t xml:space="preserve"> nuevas materias primas y los nuevos productos también influyen en el funcionamiento de las organiz</w:t>
      </w:r>
      <w:r w:rsidRPr="00247B9E">
        <w:rPr>
          <w:b/>
          <w:sz w:val="20"/>
          <w:szCs w:val="20"/>
        </w:rPr>
        <w:t>aciones.</w:t>
      </w:r>
    </w:p>
    <w:p w:rsidR="00FF11C8" w:rsidRPr="00247B9E" w:rsidRDefault="00730D45">
      <w:pPr>
        <w:spacing w:before="240" w:after="240"/>
        <w:jc w:val="both"/>
        <w:rPr>
          <w:b/>
          <w:sz w:val="20"/>
          <w:szCs w:val="20"/>
        </w:rPr>
      </w:pPr>
      <w:r w:rsidRPr="00247B9E">
        <w:rPr>
          <w:b/>
          <w:sz w:val="20"/>
          <w:szCs w:val="20"/>
        </w:rPr>
        <w:t>6- Los grupos de referencia</w:t>
      </w:r>
      <w:r w:rsidRPr="00247B9E">
        <w:rPr>
          <w:b/>
          <w:sz w:val="20"/>
          <w:szCs w:val="20"/>
        </w:rPr>
        <w:t>: estos son otros grupos que influyen sobre las organizaciones en forma directa o indirecta.</w:t>
      </w:r>
    </w:p>
    <w:p w:rsidR="00FF11C8" w:rsidRPr="00247B9E" w:rsidRDefault="00FF11C8">
      <w:pPr>
        <w:spacing w:before="240" w:after="240"/>
        <w:jc w:val="both"/>
        <w:rPr>
          <w:b/>
          <w:sz w:val="20"/>
          <w:szCs w:val="20"/>
        </w:rPr>
      </w:pPr>
    </w:p>
    <w:p w:rsidR="00FF11C8" w:rsidRPr="00247B9E" w:rsidRDefault="00730D45">
      <w:pPr>
        <w:spacing w:before="240" w:after="240"/>
        <w:jc w:val="both"/>
        <w:rPr>
          <w:b/>
          <w:color w:val="0000FF"/>
          <w:sz w:val="20"/>
          <w:szCs w:val="20"/>
        </w:rPr>
      </w:pPr>
      <w:r w:rsidRPr="00247B9E">
        <w:rPr>
          <w:b/>
          <w:color w:val="0000FF"/>
          <w:sz w:val="20"/>
          <w:szCs w:val="20"/>
        </w:rPr>
        <w:t>30- Desarrolle los subsistemas que componen las organizaciones.</w:t>
      </w:r>
    </w:p>
    <w:p w:rsidR="00FF11C8" w:rsidRPr="00247B9E" w:rsidRDefault="00730D45">
      <w:pPr>
        <w:spacing w:before="240" w:after="240"/>
        <w:jc w:val="both"/>
        <w:rPr>
          <w:b/>
          <w:sz w:val="20"/>
          <w:szCs w:val="20"/>
        </w:rPr>
      </w:pPr>
      <w:r w:rsidRPr="00247B9E">
        <w:rPr>
          <w:b/>
          <w:sz w:val="20"/>
          <w:szCs w:val="20"/>
        </w:rPr>
        <w:t>Los subsistemas centrales</w:t>
      </w:r>
      <w:r w:rsidRPr="00247B9E">
        <w:rPr>
          <w:b/>
          <w:sz w:val="20"/>
          <w:szCs w:val="20"/>
        </w:rPr>
        <w:t xml:space="preserve">: La organización está compuesta por </w:t>
      </w:r>
      <w:r w:rsidRPr="00247B9E">
        <w:rPr>
          <w:b/>
          <w:sz w:val="20"/>
          <w:szCs w:val="20"/>
        </w:rPr>
        <w:t>subsistemas, cada uno de ellos es una parte del todo y es interdependiente con los otros subsistemas, que a su vez están compuestos por otros subsistemas de menor rango.</w:t>
      </w:r>
    </w:p>
    <w:p w:rsidR="00FF11C8" w:rsidRPr="00247B9E" w:rsidRDefault="00730D45">
      <w:pPr>
        <w:spacing w:before="240" w:after="240"/>
        <w:jc w:val="both"/>
        <w:rPr>
          <w:b/>
          <w:sz w:val="20"/>
          <w:szCs w:val="20"/>
        </w:rPr>
      </w:pPr>
      <w:r w:rsidRPr="00247B9E">
        <w:rPr>
          <w:b/>
          <w:sz w:val="20"/>
          <w:szCs w:val="20"/>
        </w:rPr>
        <w:t xml:space="preserve">Subsistema </w:t>
      </w:r>
      <w:proofErr w:type="gramStart"/>
      <w:r w:rsidRPr="00247B9E">
        <w:rPr>
          <w:b/>
          <w:sz w:val="20"/>
          <w:szCs w:val="20"/>
        </w:rPr>
        <w:t xml:space="preserve">social </w:t>
      </w:r>
      <w:r w:rsidRPr="00247B9E">
        <w:rPr>
          <w:b/>
          <w:sz w:val="20"/>
          <w:szCs w:val="20"/>
        </w:rPr>
        <w:t>:</w:t>
      </w:r>
      <w:proofErr w:type="gramEnd"/>
      <w:r w:rsidRPr="00247B9E">
        <w:rPr>
          <w:b/>
          <w:sz w:val="20"/>
          <w:szCs w:val="20"/>
        </w:rPr>
        <w:t xml:space="preserve"> se refiere a sus creencias y a las conductas emergentes que son compartidas por toda la organización. El individuo se presenta con una estructura de personalidad determinada, es el miembro ejecutor del trabajo, contribuye a los objetivos de la organizaci</w:t>
      </w:r>
      <w:r w:rsidRPr="00247B9E">
        <w:rPr>
          <w:b/>
          <w:sz w:val="20"/>
          <w:szCs w:val="20"/>
        </w:rPr>
        <w:t>ón y a su vez espera tener respuestas de la misma.</w:t>
      </w:r>
    </w:p>
    <w:p w:rsidR="00FF11C8" w:rsidRPr="00247B9E" w:rsidRDefault="00730D45">
      <w:pPr>
        <w:spacing w:before="240" w:after="240"/>
        <w:jc w:val="both"/>
        <w:rPr>
          <w:b/>
          <w:sz w:val="20"/>
          <w:szCs w:val="20"/>
        </w:rPr>
      </w:pPr>
      <w:r w:rsidRPr="00247B9E">
        <w:rPr>
          <w:b/>
          <w:sz w:val="20"/>
          <w:szCs w:val="20"/>
        </w:rPr>
        <w:t>Subsistema técnico</w:t>
      </w:r>
      <w:r w:rsidRPr="00247B9E">
        <w:rPr>
          <w:b/>
          <w:sz w:val="20"/>
          <w:szCs w:val="20"/>
        </w:rPr>
        <w:t>: está compuesto por los factores tecnológicos que actúan dentro de la organización y que hace que los insumos se conviertan en bienes terminados, comprende las tecnologías utilizadas com</w:t>
      </w:r>
      <w:r w:rsidRPr="00247B9E">
        <w:rPr>
          <w:b/>
          <w:sz w:val="20"/>
          <w:szCs w:val="20"/>
        </w:rPr>
        <w:t>o la infraestructura material que tiene la organización.</w:t>
      </w:r>
    </w:p>
    <w:p w:rsidR="00FF11C8" w:rsidRPr="00247B9E" w:rsidRDefault="00730D45">
      <w:pPr>
        <w:spacing w:before="240" w:after="240"/>
        <w:jc w:val="both"/>
        <w:rPr>
          <w:b/>
          <w:sz w:val="20"/>
          <w:szCs w:val="20"/>
        </w:rPr>
      </w:pPr>
      <w:r w:rsidRPr="00247B9E">
        <w:rPr>
          <w:b/>
          <w:sz w:val="20"/>
          <w:szCs w:val="20"/>
        </w:rPr>
        <w:t>Subsistema administrativo</w:t>
      </w:r>
      <w:r w:rsidRPr="00247B9E">
        <w:rPr>
          <w:b/>
          <w:sz w:val="20"/>
          <w:szCs w:val="20"/>
        </w:rPr>
        <w:t>: es el conjunto de procesos que utiliza la organización para administrar con eficacia sus recursos humanos, financieros y materiales.</w:t>
      </w:r>
    </w:p>
    <w:p w:rsidR="00FF11C8" w:rsidRPr="00247B9E" w:rsidRDefault="00FF11C8">
      <w:pPr>
        <w:spacing w:before="240" w:after="240"/>
        <w:jc w:val="both"/>
        <w:rPr>
          <w:b/>
          <w:color w:val="0000FF"/>
          <w:sz w:val="20"/>
          <w:szCs w:val="20"/>
        </w:rPr>
      </w:pPr>
    </w:p>
    <w:p w:rsidR="00FF11C8" w:rsidRPr="00247B9E" w:rsidRDefault="00730D45">
      <w:pPr>
        <w:spacing w:before="240" w:after="240"/>
        <w:jc w:val="both"/>
        <w:rPr>
          <w:b/>
          <w:color w:val="0000FF"/>
          <w:sz w:val="20"/>
          <w:szCs w:val="20"/>
        </w:rPr>
      </w:pPr>
      <w:r w:rsidRPr="00247B9E">
        <w:rPr>
          <w:b/>
          <w:color w:val="0000FF"/>
          <w:sz w:val="20"/>
          <w:szCs w:val="20"/>
        </w:rPr>
        <w:t>31- Explique el concepto de homeostasi</w:t>
      </w:r>
      <w:r w:rsidRPr="00247B9E">
        <w:rPr>
          <w:b/>
          <w:color w:val="0000FF"/>
          <w:sz w:val="20"/>
          <w:szCs w:val="20"/>
        </w:rPr>
        <w:t>s en las organizaciones. Dar un ejemplo.</w:t>
      </w:r>
    </w:p>
    <w:p w:rsidR="00FF11C8" w:rsidRPr="00247B9E" w:rsidRDefault="00730D45">
      <w:pPr>
        <w:spacing w:before="240" w:after="240"/>
        <w:jc w:val="both"/>
        <w:rPr>
          <w:b/>
          <w:sz w:val="20"/>
          <w:szCs w:val="20"/>
        </w:rPr>
      </w:pPr>
      <w:r w:rsidRPr="00247B9E">
        <w:rPr>
          <w:b/>
          <w:sz w:val="20"/>
          <w:szCs w:val="20"/>
        </w:rPr>
        <w:t>La homeostasis es la propiedad de los sistemas que define su nivel de respuesta y de adaptación al entorno con el fin de lograr el equilibrio y la supervivencia dinámica del sistema.</w:t>
      </w:r>
    </w:p>
    <w:p w:rsidR="00FF11C8" w:rsidRPr="00247B9E" w:rsidRDefault="00730D45">
      <w:pPr>
        <w:spacing w:before="240" w:after="240"/>
        <w:jc w:val="both"/>
        <w:rPr>
          <w:b/>
          <w:sz w:val="20"/>
          <w:szCs w:val="20"/>
        </w:rPr>
      </w:pPr>
      <w:proofErr w:type="gramStart"/>
      <w:r w:rsidRPr="00247B9E">
        <w:rPr>
          <w:b/>
          <w:sz w:val="20"/>
          <w:szCs w:val="20"/>
        </w:rPr>
        <w:t>ejemplo</w:t>
      </w:r>
      <w:proofErr w:type="gramEnd"/>
      <w:r w:rsidRPr="00247B9E">
        <w:rPr>
          <w:b/>
          <w:sz w:val="20"/>
          <w:szCs w:val="20"/>
        </w:rPr>
        <w:t>: Un ejemplo de homeostas</w:t>
      </w:r>
      <w:r w:rsidRPr="00247B9E">
        <w:rPr>
          <w:b/>
          <w:sz w:val="20"/>
          <w:szCs w:val="20"/>
        </w:rPr>
        <w:t>is en una organización podría ser una empresa establecida que ha estado operando con éxito en su industria durante muchos años. Esta empresa ha desarrollado una cultura organizacional sólida.</w:t>
      </w:r>
    </w:p>
    <w:p w:rsidR="00FF11C8" w:rsidRPr="00247B9E" w:rsidRDefault="00FF11C8">
      <w:pPr>
        <w:spacing w:before="240" w:after="240"/>
        <w:jc w:val="both"/>
        <w:rPr>
          <w:b/>
          <w:sz w:val="20"/>
          <w:szCs w:val="20"/>
        </w:rPr>
      </w:pPr>
    </w:p>
    <w:p w:rsidR="00FF11C8" w:rsidRPr="00247B9E" w:rsidRDefault="00730D45">
      <w:pPr>
        <w:spacing w:before="240" w:after="240"/>
        <w:jc w:val="both"/>
        <w:rPr>
          <w:b/>
          <w:color w:val="0000FF"/>
          <w:sz w:val="20"/>
          <w:szCs w:val="20"/>
        </w:rPr>
      </w:pPr>
      <w:r w:rsidRPr="00247B9E">
        <w:rPr>
          <w:b/>
          <w:color w:val="0000FF"/>
          <w:sz w:val="20"/>
          <w:szCs w:val="20"/>
        </w:rPr>
        <w:t>32- Dar un concepto de Empresa y como se relaciona con los sist</w:t>
      </w:r>
      <w:r w:rsidRPr="00247B9E">
        <w:rPr>
          <w:b/>
          <w:color w:val="0000FF"/>
          <w:sz w:val="20"/>
          <w:szCs w:val="20"/>
        </w:rPr>
        <w:t>emas y las organizaciones.</w:t>
      </w:r>
    </w:p>
    <w:p w:rsidR="00FF11C8" w:rsidRPr="00247B9E" w:rsidRDefault="00730D45">
      <w:pPr>
        <w:spacing w:before="240" w:after="240"/>
        <w:jc w:val="both"/>
        <w:rPr>
          <w:b/>
          <w:sz w:val="20"/>
          <w:szCs w:val="20"/>
        </w:rPr>
      </w:pPr>
      <w:r w:rsidRPr="00247B9E">
        <w:rPr>
          <w:b/>
          <w:sz w:val="20"/>
          <w:szCs w:val="20"/>
        </w:rPr>
        <w:t>Empresa</w:t>
      </w:r>
      <w:r w:rsidRPr="00247B9E">
        <w:rPr>
          <w:b/>
          <w:sz w:val="20"/>
          <w:szCs w:val="20"/>
        </w:rPr>
        <w:t>:  Se define a la empresa como una asociación de personas y cosas, que se da en el marco de una economía determinada, con el fin de satisfacer necesidades a través de la producción y comercialización de bienes y servicios,</w:t>
      </w:r>
      <w:r w:rsidRPr="00247B9E">
        <w:rPr>
          <w:b/>
          <w:sz w:val="20"/>
          <w:szCs w:val="20"/>
        </w:rPr>
        <w:t xml:space="preserve"> obteniendo en consecuencia de ello un beneficio que le permita sobrevivir y desarrollarse.</w:t>
      </w:r>
    </w:p>
    <w:p w:rsidR="00FF11C8" w:rsidRPr="00247B9E" w:rsidRDefault="00730D45">
      <w:pPr>
        <w:spacing w:before="240" w:after="240"/>
        <w:jc w:val="both"/>
        <w:rPr>
          <w:b/>
          <w:color w:val="0000FF"/>
          <w:sz w:val="20"/>
          <w:szCs w:val="20"/>
        </w:rPr>
      </w:pPr>
      <w:r w:rsidRPr="00247B9E">
        <w:rPr>
          <w:b/>
          <w:sz w:val="20"/>
          <w:szCs w:val="20"/>
        </w:rPr>
        <w:t>Una empresa es una forma específica de organización que utiliza sistemas para gestionar y mejorar sus operaciones. Los sistemas permiten el flujo de información y r</w:t>
      </w:r>
      <w:r w:rsidRPr="00247B9E">
        <w:rPr>
          <w:b/>
          <w:sz w:val="20"/>
          <w:szCs w:val="20"/>
        </w:rPr>
        <w:t>ecursos, mientras que la organización establece la estructura y la coordinación necesaria para alcanzar los objetivos de la empresa.</w:t>
      </w:r>
    </w:p>
    <w:p w:rsidR="00FF11C8" w:rsidRPr="00247B9E" w:rsidRDefault="00730D45">
      <w:pPr>
        <w:spacing w:before="240" w:after="240"/>
        <w:jc w:val="both"/>
        <w:rPr>
          <w:b/>
          <w:color w:val="0000FF"/>
          <w:sz w:val="20"/>
          <w:szCs w:val="20"/>
        </w:rPr>
      </w:pPr>
      <w:r w:rsidRPr="00247B9E">
        <w:rPr>
          <w:b/>
          <w:color w:val="0000FF"/>
          <w:sz w:val="20"/>
          <w:szCs w:val="20"/>
        </w:rPr>
        <w:t>33- Desarrolle las características de las Empresas.</w:t>
      </w:r>
    </w:p>
    <w:p w:rsidR="00FF11C8" w:rsidRPr="00247B9E" w:rsidRDefault="00730D45">
      <w:pPr>
        <w:spacing w:before="240" w:after="240"/>
        <w:jc w:val="both"/>
        <w:rPr>
          <w:b/>
          <w:sz w:val="20"/>
          <w:szCs w:val="20"/>
        </w:rPr>
      </w:pPr>
      <w:r w:rsidRPr="00247B9E">
        <w:rPr>
          <w:b/>
          <w:sz w:val="20"/>
          <w:szCs w:val="20"/>
        </w:rPr>
        <w:lastRenderedPageBreak/>
        <w:t>1</w:t>
      </w:r>
      <w:r w:rsidRPr="00247B9E">
        <w:rPr>
          <w:b/>
          <w:sz w:val="20"/>
          <w:szCs w:val="20"/>
        </w:rPr>
        <w:t>- Es un emprendimiento que conlleva riesgo</w:t>
      </w:r>
    </w:p>
    <w:p w:rsidR="00FF11C8" w:rsidRPr="00247B9E" w:rsidRDefault="00730D45">
      <w:pPr>
        <w:spacing w:before="240" w:after="240"/>
        <w:jc w:val="both"/>
        <w:rPr>
          <w:b/>
          <w:sz w:val="20"/>
          <w:szCs w:val="20"/>
        </w:rPr>
      </w:pPr>
      <w:r w:rsidRPr="00247B9E">
        <w:rPr>
          <w:b/>
          <w:sz w:val="20"/>
          <w:szCs w:val="20"/>
        </w:rPr>
        <w:t>2</w:t>
      </w:r>
      <w:r w:rsidRPr="00247B9E">
        <w:rPr>
          <w:b/>
          <w:sz w:val="20"/>
          <w:szCs w:val="20"/>
        </w:rPr>
        <w:t>- Es el impulso vital apor</w:t>
      </w:r>
      <w:r w:rsidRPr="00247B9E">
        <w:rPr>
          <w:b/>
          <w:sz w:val="20"/>
          <w:szCs w:val="20"/>
        </w:rPr>
        <w:t>tado en el seno de la vida económica y en la que coordina capital y trabajo</w:t>
      </w:r>
    </w:p>
    <w:p w:rsidR="00FF11C8" w:rsidRPr="00247B9E" w:rsidRDefault="00730D45">
      <w:pPr>
        <w:spacing w:before="240" w:after="240"/>
        <w:jc w:val="both"/>
        <w:rPr>
          <w:b/>
          <w:sz w:val="20"/>
          <w:szCs w:val="20"/>
        </w:rPr>
      </w:pPr>
      <w:r w:rsidRPr="00247B9E">
        <w:rPr>
          <w:b/>
          <w:sz w:val="20"/>
          <w:szCs w:val="20"/>
        </w:rPr>
        <w:t>3</w:t>
      </w:r>
      <w:r w:rsidRPr="00247B9E">
        <w:rPr>
          <w:b/>
          <w:sz w:val="20"/>
          <w:szCs w:val="20"/>
        </w:rPr>
        <w:t>- Posee la aptitud para percibir la calidad y cantidad de bienes y servicios, cuya producción es deseable para el perfeccionamiento de la vida social.</w:t>
      </w:r>
    </w:p>
    <w:p w:rsidR="00FF11C8" w:rsidRPr="00247B9E" w:rsidRDefault="00730D45">
      <w:pPr>
        <w:spacing w:before="240" w:after="240"/>
        <w:jc w:val="both"/>
        <w:rPr>
          <w:b/>
          <w:sz w:val="20"/>
          <w:szCs w:val="20"/>
        </w:rPr>
      </w:pPr>
      <w:r w:rsidRPr="00247B9E">
        <w:rPr>
          <w:b/>
          <w:sz w:val="20"/>
          <w:szCs w:val="20"/>
        </w:rPr>
        <w:t>4</w:t>
      </w:r>
      <w:r w:rsidRPr="00247B9E">
        <w:rPr>
          <w:b/>
          <w:sz w:val="20"/>
          <w:szCs w:val="20"/>
        </w:rPr>
        <w:t>- La iniciativa es el centr</w:t>
      </w:r>
      <w:r w:rsidRPr="00247B9E">
        <w:rPr>
          <w:b/>
          <w:sz w:val="20"/>
          <w:szCs w:val="20"/>
        </w:rPr>
        <w:t>o motor de la noción de empresa y se vale del proceso administrativo: planificar, organizar, dirigir y controlar.</w:t>
      </w:r>
    </w:p>
    <w:p w:rsidR="00FF11C8" w:rsidRPr="00247B9E" w:rsidRDefault="00730D45">
      <w:pPr>
        <w:spacing w:before="240" w:after="240"/>
        <w:jc w:val="both"/>
        <w:rPr>
          <w:b/>
          <w:sz w:val="20"/>
          <w:szCs w:val="20"/>
        </w:rPr>
      </w:pPr>
      <w:r w:rsidRPr="00247B9E">
        <w:rPr>
          <w:b/>
          <w:sz w:val="20"/>
          <w:szCs w:val="20"/>
        </w:rPr>
        <w:t>5</w:t>
      </w:r>
      <w:r w:rsidRPr="00247B9E">
        <w:rPr>
          <w:b/>
          <w:sz w:val="20"/>
          <w:szCs w:val="20"/>
        </w:rPr>
        <w:t>- En ella interactúan cuatro racionalidades: política, económica, técnica y social.</w:t>
      </w:r>
    </w:p>
    <w:p w:rsidR="00FF11C8" w:rsidRPr="00247B9E" w:rsidRDefault="00730D45">
      <w:pPr>
        <w:spacing w:before="240" w:after="240"/>
        <w:jc w:val="both"/>
        <w:rPr>
          <w:b/>
          <w:sz w:val="20"/>
          <w:szCs w:val="20"/>
        </w:rPr>
      </w:pPr>
      <w:r w:rsidRPr="00247B9E">
        <w:rPr>
          <w:b/>
          <w:sz w:val="20"/>
          <w:szCs w:val="20"/>
        </w:rPr>
        <w:t>6</w:t>
      </w:r>
      <w:r w:rsidRPr="00247B9E">
        <w:rPr>
          <w:b/>
          <w:sz w:val="20"/>
          <w:szCs w:val="20"/>
        </w:rPr>
        <w:t>- Promueve la organización de la economía, el crecimient</w:t>
      </w:r>
      <w:r w:rsidRPr="00247B9E">
        <w:rPr>
          <w:b/>
          <w:sz w:val="20"/>
          <w:szCs w:val="20"/>
        </w:rPr>
        <w:t>o económico, la paz social y evita el desajuste social.</w:t>
      </w:r>
    </w:p>
    <w:p w:rsidR="00FF11C8" w:rsidRPr="00247B9E" w:rsidRDefault="00730D45">
      <w:pPr>
        <w:spacing w:before="240" w:after="240"/>
        <w:jc w:val="both"/>
        <w:rPr>
          <w:b/>
          <w:sz w:val="20"/>
          <w:szCs w:val="20"/>
        </w:rPr>
      </w:pPr>
      <w:r w:rsidRPr="00247B9E">
        <w:rPr>
          <w:b/>
          <w:sz w:val="20"/>
          <w:szCs w:val="20"/>
        </w:rPr>
        <w:t>7</w:t>
      </w:r>
      <w:r w:rsidRPr="00247B9E">
        <w:rPr>
          <w:b/>
          <w:sz w:val="20"/>
          <w:szCs w:val="20"/>
        </w:rPr>
        <w:t>- Desarrolla la competencia a través de la innovación en los productos, los procedimientos, los métodos comerciales, formas de organización y formas de dirección.</w:t>
      </w:r>
    </w:p>
    <w:p w:rsidR="00FF11C8" w:rsidRPr="00247B9E" w:rsidRDefault="00FF11C8">
      <w:pPr>
        <w:spacing w:before="240" w:after="240"/>
        <w:jc w:val="both"/>
        <w:rPr>
          <w:b/>
          <w:sz w:val="20"/>
          <w:szCs w:val="20"/>
        </w:rPr>
      </w:pPr>
    </w:p>
    <w:p w:rsidR="00FF11C8" w:rsidRPr="00247B9E" w:rsidRDefault="00730D45">
      <w:pPr>
        <w:spacing w:before="240" w:after="240"/>
        <w:jc w:val="both"/>
        <w:rPr>
          <w:b/>
          <w:color w:val="0000FF"/>
          <w:sz w:val="20"/>
          <w:szCs w:val="20"/>
        </w:rPr>
      </w:pPr>
      <w:r w:rsidRPr="00247B9E">
        <w:rPr>
          <w:b/>
          <w:color w:val="0000FF"/>
          <w:sz w:val="20"/>
          <w:szCs w:val="20"/>
        </w:rPr>
        <w:t>34- Explique las principales áreas de la empresa.</w:t>
      </w:r>
    </w:p>
    <w:p w:rsidR="00FF11C8" w:rsidRPr="00247B9E" w:rsidRDefault="00730D45">
      <w:pPr>
        <w:spacing w:before="240" w:after="240"/>
        <w:jc w:val="both"/>
        <w:rPr>
          <w:b/>
          <w:sz w:val="20"/>
          <w:szCs w:val="20"/>
        </w:rPr>
      </w:pPr>
      <w:r w:rsidRPr="00247B9E">
        <w:rPr>
          <w:b/>
          <w:sz w:val="20"/>
          <w:szCs w:val="20"/>
        </w:rPr>
        <w:t>Marketing y ventas</w:t>
      </w:r>
      <w:r w:rsidRPr="00247B9E">
        <w:rPr>
          <w:b/>
          <w:sz w:val="20"/>
          <w:szCs w:val="20"/>
        </w:rPr>
        <w:t>: es la función que relaciona al consumidor de un producto o al usuario de un servicio con una empresa. (</w:t>
      </w:r>
      <w:proofErr w:type="gramStart"/>
      <w:r w:rsidRPr="00247B9E">
        <w:rPr>
          <w:b/>
          <w:sz w:val="20"/>
          <w:szCs w:val="20"/>
        </w:rPr>
        <w:t>investigación</w:t>
      </w:r>
      <w:proofErr w:type="gramEnd"/>
      <w:r w:rsidRPr="00247B9E">
        <w:rPr>
          <w:b/>
          <w:sz w:val="20"/>
          <w:szCs w:val="20"/>
        </w:rPr>
        <w:t xml:space="preserve"> de mercado, pronóstico de </w:t>
      </w:r>
      <w:proofErr w:type="spellStart"/>
      <w:r w:rsidRPr="00247B9E">
        <w:rPr>
          <w:b/>
          <w:sz w:val="20"/>
          <w:szCs w:val="20"/>
        </w:rPr>
        <w:t>ventas,estudio</w:t>
      </w:r>
      <w:proofErr w:type="spellEnd"/>
      <w:r w:rsidRPr="00247B9E">
        <w:rPr>
          <w:b/>
          <w:sz w:val="20"/>
          <w:szCs w:val="20"/>
        </w:rPr>
        <w:t xml:space="preserve"> del comportamiento del consu</w:t>
      </w:r>
      <w:r w:rsidRPr="00247B9E">
        <w:rPr>
          <w:b/>
          <w:sz w:val="20"/>
          <w:szCs w:val="20"/>
        </w:rPr>
        <w:t>midor, costos comerciales, estudio y diseño de envases).</w:t>
      </w:r>
    </w:p>
    <w:p w:rsidR="00FF11C8" w:rsidRPr="00247B9E" w:rsidRDefault="00730D45">
      <w:pPr>
        <w:spacing w:before="240" w:after="240"/>
        <w:jc w:val="both"/>
        <w:rPr>
          <w:b/>
          <w:sz w:val="20"/>
          <w:szCs w:val="20"/>
        </w:rPr>
      </w:pPr>
      <w:r w:rsidRPr="00247B9E">
        <w:rPr>
          <w:b/>
          <w:sz w:val="20"/>
          <w:szCs w:val="20"/>
        </w:rPr>
        <w:t>Producción</w:t>
      </w:r>
      <w:r w:rsidRPr="00247B9E">
        <w:rPr>
          <w:b/>
          <w:sz w:val="20"/>
          <w:szCs w:val="20"/>
        </w:rPr>
        <w:t>: es la función que tiene por fin la elaboración de productos y el desarrollo de los métodos adecuados para tal fin, utilizando materias primas, mano de obra, tecnología, herramientas, inst</w:t>
      </w:r>
      <w:r w:rsidRPr="00247B9E">
        <w:rPr>
          <w:b/>
          <w:sz w:val="20"/>
          <w:szCs w:val="20"/>
        </w:rPr>
        <w:t>alaciones y materiales.</w:t>
      </w:r>
    </w:p>
    <w:p w:rsidR="00FF11C8" w:rsidRPr="00247B9E" w:rsidRDefault="00730D45">
      <w:pPr>
        <w:spacing w:before="240" w:after="240"/>
        <w:jc w:val="both"/>
        <w:rPr>
          <w:b/>
          <w:sz w:val="20"/>
          <w:szCs w:val="20"/>
        </w:rPr>
      </w:pPr>
      <w:r w:rsidRPr="00247B9E">
        <w:rPr>
          <w:b/>
          <w:sz w:val="20"/>
          <w:szCs w:val="20"/>
        </w:rPr>
        <w:t>Finanzas y control</w:t>
      </w:r>
      <w:r w:rsidRPr="00247B9E">
        <w:rPr>
          <w:b/>
          <w:sz w:val="20"/>
          <w:szCs w:val="20"/>
        </w:rPr>
        <w:t>: es la función encargada de un óptimo uso de los recursos puestos a disposición de la empresa. Ella busca y obtiene los fondos que son necesarios para el giro de la empresa.</w:t>
      </w:r>
    </w:p>
    <w:p w:rsidR="00FF11C8" w:rsidRPr="00247B9E" w:rsidRDefault="00730D45">
      <w:pPr>
        <w:spacing w:before="240" w:after="240"/>
        <w:jc w:val="both"/>
        <w:rPr>
          <w:b/>
          <w:sz w:val="20"/>
          <w:szCs w:val="20"/>
        </w:rPr>
      </w:pPr>
      <w:r w:rsidRPr="00247B9E">
        <w:rPr>
          <w:b/>
          <w:sz w:val="20"/>
          <w:szCs w:val="20"/>
        </w:rPr>
        <w:t>Administración del personal</w:t>
      </w:r>
      <w:r w:rsidRPr="00247B9E">
        <w:rPr>
          <w:b/>
          <w:sz w:val="20"/>
          <w:szCs w:val="20"/>
        </w:rPr>
        <w:t>: es la func</w:t>
      </w:r>
      <w:r w:rsidRPr="00247B9E">
        <w:rPr>
          <w:b/>
          <w:sz w:val="20"/>
          <w:szCs w:val="20"/>
        </w:rPr>
        <w:t>ión de servicio para toda la empresa que contribuye a la adecuada administración del potencial humano de la misma.</w:t>
      </w:r>
    </w:p>
    <w:p w:rsidR="00FF11C8" w:rsidRPr="00247B9E" w:rsidRDefault="00FF11C8">
      <w:pPr>
        <w:spacing w:before="240" w:after="240"/>
        <w:jc w:val="both"/>
        <w:rPr>
          <w:b/>
          <w:sz w:val="20"/>
          <w:szCs w:val="20"/>
        </w:rPr>
      </w:pPr>
    </w:p>
    <w:p w:rsidR="00FF11C8" w:rsidRPr="00247B9E" w:rsidRDefault="00730D45">
      <w:pPr>
        <w:spacing w:before="240" w:after="240"/>
        <w:jc w:val="both"/>
        <w:rPr>
          <w:b/>
          <w:color w:val="0000FF"/>
          <w:sz w:val="20"/>
          <w:szCs w:val="20"/>
        </w:rPr>
      </w:pPr>
      <w:r w:rsidRPr="00247B9E">
        <w:rPr>
          <w:b/>
          <w:color w:val="0000FF"/>
          <w:sz w:val="20"/>
          <w:szCs w:val="20"/>
        </w:rPr>
        <w:t xml:space="preserve">35- Desarrolle las diferencias entre la administración </w:t>
      </w:r>
      <w:proofErr w:type="spellStart"/>
      <w:proofErr w:type="gramStart"/>
      <w:r w:rsidRPr="00247B9E">
        <w:rPr>
          <w:b/>
          <w:color w:val="0000FF"/>
          <w:sz w:val="20"/>
          <w:szCs w:val="20"/>
        </w:rPr>
        <w:t>publica</w:t>
      </w:r>
      <w:proofErr w:type="spellEnd"/>
      <w:proofErr w:type="gramEnd"/>
      <w:r w:rsidRPr="00247B9E">
        <w:rPr>
          <w:b/>
          <w:color w:val="0000FF"/>
          <w:sz w:val="20"/>
          <w:szCs w:val="20"/>
        </w:rPr>
        <w:t xml:space="preserve"> y las empresas privadas.</w:t>
      </w:r>
    </w:p>
    <w:p w:rsidR="00FF11C8" w:rsidRPr="00247B9E" w:rsidRDefault="00730D45">
      <w:pPr>
        <w:spacing w:before="240" w:after="240"/>
        <w:jc w:val="both"/>
        <w:rPr>
          <w:b/>
          <w:sz w:val="20"/>
          <w:szCs w:val="20"/>
        </w:rPr>
      </w:pPr>
      <w:r w:rsidRPr="00247B9E">
        <w:rPr>
          <w:b/>
          <w:sz w:val="20"/>
          <w:szCs w:val="20"/>
        </w:rPr>
        <w:t>Las seis diferencias entre la administración pública</w:t>
      </w:r>
      <w:r w:rsidRPr="00247B9E">
        <w:rPr>
          <w:b/>
          <w:sz w:val="20"/>
          <w:szCs w:val="20"/>
        </w:rPr>
        <w:t xml:space="preserve"> y la privada son:</w:t>
      </w:r>
    </w:p>
    <w:p w:rsidR="00FF11C8" w:rsidRPr="00247B9E" w:rsidRDefault="00730D45">
      <w:pPr>
        <w:spacing w:before="240" w:after="240"/>
        <w:jc w:val="both"/>
        <w:rPr>
          <w:b/>
          <w:sz w:val="20"/>
          <w:szCs w:val="20"/>
        </w:rPr>
      </w:pPr>
      <w:r w:rsidRPr="00247B9E">
        <w:rPr>
          <w:b/>
          <w:sz w:val="20"/>
          <w:szCs w:val="20"/>
        </w:rPr>
        <w:t>1.</w:t>
      </w:r>
      <w:r w:rsidRPr="00247B9E">
        <w:rPr>
          <w:b/>
          <w:sz w:val="20"/>
          <w:szCs w:val="20"/>
        </w:rPr>
        <w:t xml:space="preserve"> La administración pública tiene objetivos de servicios a la comunidad, la privada de lucro.</w:t>
      </w:r>
    </w:p>
    <w:p w:rsidR="00FF11C8" w:rsidRPr="00247B9E" w:rsidRDefault="00730D45">
      <w:pPr>
        <w:spacing w:before="240" w:after="240"/>
        <w:jc w:val="both"/>
        <w:rPr>
          <w:b/>
          <w:sz w:val="20"/>
          <w:szCs w:val="20"/>
        </w:rPr>
      </w:pPr>
      <w:r w:rsidRPr="00247B9E">
        <w:rPr>
          <w:b/>
          <w:sz w:val="20"/>
          <w:szCs w:val="20"/>
        </w:rPr>
        <w:t>2.</w:t>
      </w:r>
      <w:r w:rsidRPr="00247B9E">
        <w:rPr>
          <w:b/>
          <w:sz w:val="20"/>
          <w:szCs w:val="20"/>
        </w:rPr>
        <w:t xml:space="preserve"> La administración pública actúa tutelarmente sobre la privada.</w:t>
      </w:r>
    </w:p>
    <w:p w:rsidR="00FF11C8" w:rsidRPr="00247B9E" w:rsidRDefault="00730D45">
      <w:pPr>
        <w:spacing w:before="240" w:after="240"/>
        <w:jc w:val="both"/>
        <w:rPr>
          <w:b/>
          <w:sz w:val="20"/>
          <w:szCs w:val="20"/>
        </w:rPr>
      </w:pPr>
      <w:r w:rsidRPr="00247B9E">
        <w:rPr>
          <w:b/>
          <w:sz w:val="20"/>
          <w:szCs w:val="20"/>
        </w:rPr>
        <w:t xml:space="preserve">3. </w:t>
      </w:r>
      <w:r w:rsidRPr="00247B9E">
        <w:rPr>
          <w:b/>
          <w:sz w:val="20"/>
          <w:szCs w:val="20"/>
        </w:rPr>
        <w:t>La administración tiene como caracteres distintivos la amplitud del radio</w:t>
      </w:r>
      <w:r w:rsidRPr="00247B9E">
        <w:rPr>
          <w:b/>
          <w:sz w:val="20"/>
          <w:szCs w:val="20"/>
        </w:rPr>
        <w:t xml:space="preserve"> de acción, la medida de</w:t>
      </w:r>
    </w:p>
    <w:p w:rsidR="00FF11C8" w:rsidRPr="00247B9E" w:rsidRDefault="00730D45">
      <w:pPr>
        <w:spacing w:before="240" w:after="240"/>
        <w:jc w:val="both"/>
        <w:rPr>
          <w:b/>
          <w:sz w:val="20"/>
          <w:szCs w:val="20"/>
        </w:rPr>
      </w:pPr>
      <w:proofErr w:type="gramStart"/>
      <w:r w:rsidRPr="00247B9E">
        <w:rPr>
          <w:b/>
          <w:sz w:val="20"/>
          <w:szCs w:val="20"/>
        </w:rPr>
        <w:t>la</w:t>
      </w:r>
      <w:proofErr w:type="gramEnd"/>
      <w:r w:rsidRPr="00247B9E">
        <w:rPr>
          <w:b/>
          <w:sz w:val="20"/>
          <w:szCs w:val="20"/>
        </w:rPr>
        <w:t xml:space="preserve"> responsabilidad y el contenido político de los actos ejecutados, que no suceden en la privada.</w:t>
      </w:r>
    </w:p>
    <w:p w:rsidR="00FF11C8" w:rsidRPr="00247B9E" w:rsidRDefault="00730D45">
      <w:pPr>
        <w:spacing w:before="240" w:after="240"/>
        <w:jc w:val="both"/>
        <w:rPr>
          <w:b/>
          <w:sz w:val="20"/>
          <w:szCs w:val="20"/>
        </w:rPr>
      </w:pPr>
      <w:r w:rsidRPr="00247B9E">
        <w:rPr>
          <w:b/>
          <w:sz w:val="20"/>
          <w:szCs w:val="20"/>
        </w:rPr>
        <w:lastRenderedPageBreak/>
        <w:t>4.</w:t>
      </w:r>
      <w:r w:rsidRPr="00247B9E">
        <w:rPr>
          <w:b/>
          <w:sz w:val="20"/>
          <w:szCs w:val="20"/>
        </w:rPr>
        <w:t xml:space="preserve"> La administración pública está regida por normas legales extensas y que muchas veces</w:t>
      </w:r>
    </w:p>
    <w:p w:rsidR="00FF11C8" w:rsidRPr="00247B9E" w:rsidRDefault="00730D45">
      <w:pPr>
        <w:spacing w:before="240" w:after="240"/>
        <w:jc w:val="both"/>
        <w:rPr>
          <w:b/>
          <w:sz w:val="20"/>
          <w:szCs w:val="20"/>
        </w:rPr>
      </w:pPr>
      <w:proofErr w:type="gramStart"/>
      <w:r w:rsidRPr="00247B9E">
        <w:rPr>
          <w:b/>
          <w:sz w:val="20"/>
          <w:szCs w:val="20"/>
        </w:rPr>
        <w:t>entorpecen</w:t>
      </w:r>
      <w:proofErr w:type="gramEnd"/>
      <w:r w:rsidRPr="00247B9E">
        <w:rPr>
          <w:b/>
          <w:sz w:val="20"/>
          <w:szCs w:val="20"/>
        </w:rPr>
        <w:t xml:space="preserve"> su actividad y no permiten la solución de los problemas</w:t>
      </w:r>
    </w:p>
    <w:p w:rsidR="00FF11C8" w:rsidRPr="00247B9E" w:rsidRDefault="00730D45">
      <w:pPr>
        <w:spacing w:before="240" w:after="240"/>
        <w:jc w:val="both"/>
        <w:rPr>
          <w:b/>
          <w:sz w:val="20"/>
          <w:szCs w:val="20"/>
        </w:rPr>
      </w:pPr>
      <w:r w:rsidRPr="00247B9E">
        <w:rPr>
          <w:b/>
          <w:sz w:val="20"/>
          <w:szCs w:val="20"/>
        </w:rPr>
        <w:t xml:space="preserve">5. </w:t>
      </w:r>
      <w:r w:rsidRPr="00247B9E">
        <w:rPr>
          <w:b/>
          <w:sz w:val="20"/>
          <w:szCs w:val="20"/>
        </w:rPr>
        <w:t>La administración pública tiene distintos patrones de medida de la eficiencia.</w:t>
      </w:r>
    </w:p>
    <w:p w:rsidR="00FF11C8" w:rsidRPr="00247B9E" w:rsidRDefault="00730D45">
      <w:pPr>
        <w:spacing w:before="240" w:after="240"/>
        <w:jc w:val="both"/>
        <w:rPr>
          <w:b/>
          <w:sz w:val="20"/>
          <w:szCs w:val="20"/>
        </w:rPr>
      </w:pPr>
      <w:r w:rsidRPr="00247B9E">
        <w:rPr>
          <w:b/>
          <w:sz w:val="20"/>
          <w:szCs w:val="20"/>
        </w:rPr>
        <w:t>6.</w:t>
      </w:r>
      <w:r w:rsidRPr="00247B9E">
        <w:rPr>
          <w:b/>
          <w:sz w:val="20"/>
          <w:szCs w:val="20"/>
        </w:rPr>
        <w:t xml:space="preserve"> La administración pública está sometida a grandes variantes en los determinantes legislativos.</w:t>
      </w:r>
    </w:p>
    <w:p w:rsidR="00FF11C8" w:rsidRPr="00247B9E" w:rsidRDefault="00FF11C8">
      <w:pPr>
        <w:spacing w:before="240" w:after="240"/>
        <w:jc w:val="both"/>
        <w:rPr>
          <w:b/>
          <w:sz w:val="20"/>
          <w:szCs w:val="20"/>
        </w:rPr>
      </w:pPr>
    </w:p>
    <w:p w:rsidR="00FF11C8" w:rsidRPr="00247B9E" w:rsidRDefault="00730D45">
      <w:pPr>
        <w:spacing w:before="240" w:after="240"/>
        <w:jc w:val="both"/>
        <w:rPr>
          <w:b/>
          <w:color w:val="0000FF"/>
          <w:sz w:val="20"/>
          <w:szCs w:val="20"/>
        </w:rPr>
      </w:pPr>
      <w:r w:rsidRPr="00247B9E">
        <w:rPr>
          <w:b/>
          <w:color w:val="0000FF"/>
          <w:sz w:val="20"/>
          <w:szCs w:val="20"/>
        </w:rPr>
        <w:t xml:space="preserve">36- Qué </w:t>
      </w:r>
      <w:r w:rsidRPr="00247B9E">
        <w:rPr>
          <w:b/>
          <w:color w:val="0000FF"/>
          <w:sz w:val="20"/>
          <w:szCs w:val="20"/>
        </w:rPr>
        <w:t>son las Organizaciones sin fines de lucro. Como se caracterizan.</w:t>
      </w:r>
    </w:p>
    <w:p w:rsidR="00FF11C8" w:rsidRPr="00247B9E" w:rsidRDefault="00730D45">
      <w:pPr>
        <w:spacing w:before="240" w:after="240"/>
        <w:jc w:val="both"/>
        <w:rPr>
          <w:b/>
          <w:sz w:val="20"/>
          <w:szCs w:val="20"/>
        </w:rPr>
      </w:pPr>
      <w:r w:rsidRPr="00247B9E">
        <w:rPr>
          <w:b/>
          <w:sz w:val="20"/>
          <w:szCs w:val="20"/>
        </w:rPr>
        <w:t xml:space="preserve">Las organizaciones sin fines de lucro son aquellas que se dedican a la </w:t>
      </w:r>
      <w:proofErr w:type="spellStart"/>
      <w:r w:rsidRPr="00247B9E">
        <w:rPr>
          <w:b/>
          <w:sz w:val="20"/>
          <w:szCs w:val="20"/>
        </w:rPr>
        <w:t>beneficencia,los</w:t>
      </w:r>
      <w:proofErr w:type="spellEnd"/>
      <w:r w:rsidRPr="00247B9E">
        <w:rPr>
          <w:b/>
          <w:sz w:val="20"/>
          <w:szCs w:val="20"/>
        </w:rPr>
        <w:t xml:space="preserve"> </w:t>
      </w:r>
      <w:proofErr w:type="spellStart"/>
      <w:r w:rsidRPr="00247B9E">
        <w:rPr>
          <w:b/>
          <w:sz w:val="20"/>
          <w:szCs w:val="20"/>
        </w:rPr>
        <w:t>hospitales</w:t>
      </w:r>
      <w:proofErr w:type="gramStart"/>
      <w:r w:rsidRPr="00247B9E">
        <w:rPr>
          <w:b/>
          <w:sz w:val="20"/>
          <w:szCs w:val="20"/>
        </w:rPr>
        <w:t>,,las</w:t>
      </w:r>
      <w:proofErr w:type="spellEnd"/>
      <w:proofErr w:type="gramEnd"/>
      <w:r w:rsidRPr="00247B9E">
        <w:rPr>
          <w:b/>
          <w:sz w:val="20"/>
          <w:szCs w:val="20"/>
        </w:rPr>
        <w:t xml:space="preserve"> fundaciones, los sindicatos, las asociaciones profesionales, los clubes deportivos y ot</w:t>
      </w:r>
      <w:r w:rsidRPr="00247B9E">
        <w:rPr>
          <w:b/>
          <w:sz w:val="20"/>
          <w:szCs w:val="20"/>
        </w:rPr>
        <w:t xml:space="preserve">ras similares. </w:t>
      </w:r>
    </w:p>
    <w:p w:rsidR="00FF11C8" w:rsidRPr="00247B9E" w:rsidRDefault="00730D45">
      <w:pPr>
        <w:spacing w:before="240" w:after="240"/>
        <w:jc w:val="both"/>
        <w:rPr>
          <w:b/>
          <w:sz w:val="20"/>
          <w:szCs w:val="20"/>
        </w:rPr>
      </w:pPr>
      <w:r w:rsidRPr="00247B9E">
        <w:rPr>
          <w:b/>
          <w:sz w:val="20"/>
          <w:szCs w:val="20"/>
        </w:rPr>
        <w:t>Ellas tienen  todas las características de cualquier organización, pero sus objetivos son diferentes. Las funciones que cumplen son también muy diferentes a las que cumplen las empresas y las organizaciones de gobierno.</w:t>
      </w:r>
    </w:p>
    <w:p w:rsidR="00FF11C8" w:rsidRPr="00247B9E" w:rsidRDefault="00FF11C8">
      <w:pPr>
        <w:spacing w:before="240" w:after="240"/>
        <w:jc w:val="both"/>
        <w:rPr>
          <w:b/>
          <w:sz w:val="20"/>
          <w:szCs w:val="20"/>
        </w:rPr>
      </w:pPr>
    </w:p>
    <w:p w:rsidR="00FF11C8" w:rsidRPr="00247B9E" w:rsidRDefault="00730D45">
      <w:pPr>
        <w:spacing w:before="240" w:after="240"/>
        <w:jc w:val="both"/>
        <w:rPr>
          <w:b/>
          <w:color w:val="0000FF"/>
          <w:sz w:val="20"/>
          <w:szCs w:val="20"/>
        </w:rPr>
      </w:pPr>
      <w:r w:rsidRPr="00247B9E">
        <w:rPr>
          <w:b/>
          <w:color w:val="0000FF"/>
          <w:sz w:val="20"/>
          <w:szCs w:val="20"/>
        </w:rPr>
        <w:t>37- Explique que es</w:t>
      </w:r>
      <w:r w:rsidRPr="00247B9E">
        <w:rPr>
          <w:b/>
          <w:color w:val="0000FF"/>
          <w:sz w:val="20"/>
          <w:szCs w:val="20"/>
        </w:rPr>
        <w:t xml:space="preserve"> la estructura de una organización.</w:t>
      </w:r>
    </w:p>
    <w:p w:rsidR="00FF11C8" w:rsidRPr="00247B9E" w:rsidRDefault="00730D45">
      <w:pPr>
        <w:spacing w:before="240" w:after="240"/>
        <w:jc w:val="both"/>
        <w:rPr>
          <w:b/>
          <w:sz w:val="20"/>
          <w:szCs w:val="20"/>
        </w:rPr>
      </w:pPr>
      <w:r w:rsidRPr="00247B9E">
        <w:rPr>
          <w:b/>
          <w:sz w:val="20"/>
          <w:szCs w:val="20"/>
        </w:rPr>
        <w:t xml:space="preserve">La estructura de una organización es la coordinación de la totalidad de los recursos que la organización dispone para realizar sus funciones. La estructura es creada por la organización para facilitar la coordinación de </w:t>
      </w:r>
      <w:r w:rsidRPr="00247B9E">
        <w:rPr>
          <w:b/>
          <w:sz w:val="20"/>
          <w:szCs w:val="20"/>
        </w:rPr>
        <w:t>actividades y poder controlar los actos de sus miembros.</w:t>
      </w:r>
    </w:p>
    <w:p w:rsidR="00FF11C8" w:rsidRPr="00247B9E" w:rsidRDefault="00FF11C8">
      <w:pPr>
        <w:spacing w:before="240" w:after="240"/>
        <w:jc w:val="both"/>
        <w:rPr>
          <w:b/>
          <w:sz w:val="20"/>
          <w:szCs w:val="20"/>
        </w:rPr>
      </w:pPr>
    </w:p>
    <w:p w:rsidR="00FF11C8" w:rsidRPr="00247B9E" w:rsidRDefault="00730D45">
      <w:pPr>
        <w:spacing w:before="240" w:after="240"/>
        <w:jc w:val="both"/>
        <w:rPr>
          <w:b/>
          <w:sz w:val="20"/>
          <w:szCs w:val="20"/>
        </w:rPr>
      </w:pPr>
      <w:r w:rsidRPr="00247B9E">
        <w:rPr>
          <w:b/>
          <w:color w:val="0000FF"/>
          <w:sz w:val="20"/>
          <w:szCs w:val="20"/>
        </w:rPr>
        <w:t>38- Mencione y explique los principios que estructuran las organizaciones.</w:t>
      </w:r>
    </w:p>
    <w:p w:rsidR="00FF11C8" w:rsidRPr="00247B9E" w:rsidRDefault="00730D45">
      <w:pPr>
        <w:spacing w:before="240" w:after="240"/>
        <w:jc w:val="both"/>
        <w:rPr>
          <w:b/>
          <w:sz w:val="20"/>
          <w:szCs w:val="20"/>
        </w:rPr>
      </w:pPr>
      <w:r w:rsidRPr="00247B9E">
        <w:rPr>
          <w:b/>
          <w:sz w:val="20"/>
          <w:szCs w:val="20"/>
        </w:rPr>
        <w:t>1- La autoridad:</w:t>
      </w:r>
      <w:r w:rsidRPr="00247B9E">
        <w:rPr>
          <w:b/>
          <w:sz w:val="20"/>
          <w:szCs w:val="20"/>
        </w:rPr>
        <w:t xml:space="preserve"> es el derecho que tiene el jefe para requerir que un subordinado realice una tarea    con el fin de lograr</w:t>
      </w:r>
      <w:r w:rsidRPr="00247B9E">
        <w:rPr>
          <w:b/>
          <w:sz w:val="20"/>
          <w:szCs w:val="20"/>
        </w:rPr>
        <w:t xml:space="preserve"> los objetivos de la organización, autoridad significa el derecho de exigir para hacer algo.</w:t>
      </w:r>
    </w:p>
    <w:p w:rsidR="00FF11C8" w:rsidRPr="00247B9E" w:rsidRDefault="00730D45">
      <w:pPr>
        <w:spacing w:before="240" w:after="240"/>
        <w:jc w:val="both"/>
        <w:rPr>
          <w:b/>
          <w:sz w:val="20"/>
          <w:szCs w:val="20"/>
        </w:rPr>
      </w:pPr>
      <w:r w:rsidRPr="00247B9E">
        <w:rPr>
          <w:b/>
          <w:sz w:val="20"/>
          <w:szCs w:val="20"/>
        </w:rPr>
        <w:t>2- La delegación:</w:t>
      </w:r>
      <w:r w:rsidRPr="00247B9E">
        <w:rPr>
          <w:b/>
          <w:sz w:val="20"/>
          <w:szCs w:val="20"/>
        </w:rPr>
        <w:t xml:space="preserve"> autoridad y poder pueden ser delegados, es el proceso por medio del cual el jefe da a una subordinada la autoridad necesaria para realizar su tar</w:t>
      </w:r>
      <w:r w:rsidRPr="00247B9E">
        <w:rPr>
          <w:b/>
          <w:sz w:val="20"/>
          <w:szCs w:val="20"/>
        </w:rPr>
        <w:t>ea.</w:t>
      </w:r>
    </w:p>
    <w:p w:rsidR="00FF11C8" w:rsidRPr="00247B9E" w:rsidRDefault="00730D45">
      <w:pPr>
        <w:spacing w:before="240" w:after="240"/>
        <w:jc w:val="both"/>
        <w:rPr>
          <w:b/>
          <w:sz w:val="20"/>
          <w:szCs w:val="20"/>
        </w:rPr>
      </w:pPr>
      <w:r w:rsidRPr="00247B9E">
        <w:rPr>
          <w:b/>
          <w:sz w:val="20"/>
          <w:szCs w:val="20"/>
        </w:rPr>
        <w:t>3- La responsabilidad:</w:t>
      </w:r>
      <w:r w:rsidRPr="00247B9E">
        <w:rPr>
          <w:b/>
          <w:sz w:val="20"/>
          <w:szCs w:val="20"/>
        </w:rPr>
        <w:t xml:space="preserve"> es el deber que tiene un subordinado de cumplir con las tareas encomendadas, es el deber de rendir cuenta a un superior por la tarea asignada, es la obligación de asumir una situación.       </w:t>
      </w:r>
    </w:p>
    <w:p w:rsidR="00FF11C8" w:rsidRPr="00247B9E" w:rsidRDefault="00730D45">
      <w:pPr>
        <w:spacing w:before="240" w:after="240"/>
        <w:jc w:val="both"/>
        <w:rPr>
          <w:b/>
          <w:sz w:val="20"/>
          <w:szCs w:val="20"/>
        </w:rPr>
      </w:pPr>
      <w:r w:rsidRPr="00247B9E">
        <w:rPr>
          <w:b/>
          <w:sz w:val="20"/>
          <w:szCs w:val="20"/>
        </w:rPr>
        <w:t>4- La división del trabajo:</w:t>
      </w:r>
      <w:r w:rsidRPr="00247B9E">
        <w:rPr>
          <w:b/>
          <w:sz w:val="20"/>
          <w:szCs w:val="20"/>
        </w:rPr>
        <w:t xml:space="preserve"> es necesaria para formar la estructura de la organización, consiste en dividir y  agrupar las actividades de la organización para que contribuyan al logro de los objetivos.</w:t>
      </w:r>
    </w:p>
    <w:p w:rsidR="00FF11C8" w:rsidRPr="00247B9E" w:rsidRDefault="00730D45">
      <w:pPr>
        <w:spacing w:before="240" w:after="240"/>
        <w:jc w:val="both"/>
        <w:rPr>
          <w:b/>
          <w:sz w:val="20"/>
          <w:szCs w:val="20"/>
        </w:rPr>
      </w:pPr>
      <w:r w:rsidRPr="00247B9E">
        <w:rPr>
          <w:b/>
          <w:sz w:val="20"/>
          <w:szCs w:val="20"/>
        </w:rPr>
        <w:t>5-</w:t>
      </w:r>
      <w:r w:rsidRPr="00247B9E">
        <w:rPr>
          <w:b/>
          <w:sz w:val="20"/>
          <w:szCs w:val="20"/>
        </w:rPr>
        <w:t xml:space="preserve"> </w:t>
      </w:r>
      <w:r w:rsidRPr="00247B9E">
        <w:rPr>
          <w:b/>
          <w:sz w:val="20"/>
          <w:szCs w:val="20"/>
        </w:rPr>
        <w:t>La unidad de mando:</w:t>
      </w:r>
      <w:r w:rsidRPr="00247B9E">
        <w:rPr>
          <w:b/>
          <w:sz w:val="20"/>
          <w:szCs w:val="20"/>
        </w:rPr>
        <w:t xml:space="preserve"> significa que un empleado sólo debe recibir órdenes de un j</w:t>
      </w:r>
      <w:r w:rsidRPr="00247B9E">
        <w:rPr>
          <w:b/>
          <w:sz w:val="20"/>
          <w:szCs w:val="20"/>
        </w:rPr>
        <w:t>efe, cada subordinado es responsable sólo ante un superior.</w:t>
      </w:r>
    </w:p>
    <w:p w:rsidR="00FF11C8" w:rsidRPr="00247B9E" w:rsidRDefault="00730D45">
      <w:pPr>
        <w:spacing w:before="240" w:after="240"/>
        <w:jc w:val="both"/>
        <w:rPr>
          <w:b/>
          <w:sz w:val="20"/>
          <w:szCs w:val="20"/>
        </w:rPr>
      </w:pPr>
      <w:r w:rsidRPr="00247B9E">
        <w:rPr>
          <w:b/>
          <w:sz w:val="20"/>
          <w:szCs w:val="20"/>
        </w:rPr>
        <w:t>6- El tramo del control:</w:t>
      </w:r>
      <w:r w:rsidRPr="00247B9E">
        <w:rPr>
          <w:b/>
          <w:sz w:val="20"/>
          <w:szCs w:val="20"/>
        </w:rPr>
        <w:t xml:space="preserve"> está referido al número de personas o de unidades que puede controlar un jefe, el resultado es la aparición de los niveles de organización.</w:t>
      </w:r>
    </w:p>
    <w:p w:rsidR="00FF11C8" w:rsidRPr="00247B9E" w:rsidRDefault="00730D45">
      <w:pPr>
        <w:spacing w:before="240" w:after="240"/>
        <w:jc w:val="both"/>
        <w:rPr>
          <w:b/>
          <w:sz w:val="20"/>
          <w:szCs w:val="20"/>
        </w:rPr>
      </w:pPr>
      <w:r w:rsidRPr="00247B9E">
        <w:rPr>
          <w:b/>
          <w:sz w:val="20"/>
          <w:szCs w:val="20"/>
        </w:rPr>
        <w:lastRenderedPageBreak/>
        <w:t xml:space="preserve">7- La unidad de objetivos: </w:t>
      </w:r>
      <w:r w:rsidRPr="00247B9E">
        <w:rPr>
          <w:b/>
          <w:sz w:val="20"/>
          <w:szCs w:val="20"/>
        </w:rPr>
        <w:t>en e</w:t>
      </w:r>
      <w:r w:rsidRPr="00247B9E">
        <w:rPr>
          <w:b/>
          <w:sz w:val="20"/>
          <w:szCs w:val="20"/>
        </w:rPr>
        <w:t>l sistema organización cada uno de los subsistemas y los elementos deben contribuir a que se alcancen los objetivos de la misma.</w:t>
      </w:r>
    </w:p>
    <w:p w:rsidR="00FF11C8" w:rsidRPr="00247B9E" w:rsidRDefault="00730D45">
      <w:pPr>
        <w:spacing w:before="240" w:after="240"/>
        <w:jc w:val="both"/>
        <w:rPr>
          <w:b/>
          <w:sz w:val="20"/>
          <w:szCs w:val="20"/>
        </w:rPr>
      </w:pPr>
      <w:r w:rsidRPr="00247B9E">
        <w:rPr>
          <w:b/>
          <w:sz w:val="20"/>
          <w:szCs w:val="20"/>
        </w:rPr>
        <w:t>8- El principio de eficiencia:</w:t>
      </w:r>
      <w:r w:rsidRPr="00247B9E">
        <w:rPr>
          <w:b/>
          <w:sz w:val="20"/>
          <w:szCs w:val="20"/>
        </w:rPr>
        <w:t xml:space="preserve"> los objetivos deben alcanzarse con el mínimo de consecuencias no deseadas y con los costos mínim</w:t>
      </w:r>
      <w:r w:rsidRPr="00247B9E">
        <w:rPr>
          <w:b/>
          <w:sz w:val="20"/>
          <w:szCs w:val="20"/>
        </w:rPr>
        <w:t>os.</w:t>
      </w:r>
    </w:p>
    <w:p w:rsidR="00FF11C8" w:rsidRPr="00247B9E" w:rsidRDefault="00730D45">
      <w:pPr>
        <w:spacing w:before="240" w:after="240"/>
        <w:jc w:val="both"/>
        <w:rPr>
          <w:b/>
          <w:sz w:val="20"/>
          <w:szCs w:val="20"/>
        </w:rPr>
      </w:pPr>
      <w:r w:rsidRPr="00247B9E">
        <w:rPr>
          <w:b/>
          <w:sz w:val="20"/>
          <w:szCs w:val="20"/>
        </w:rPr>
        <w:t>9- Principio de la cadena de mando</w:t>
      </w:r>
      <w:r w:rsidRPr="00247B9E">
        <w:rPr>
          <w:b/>
          <w:sz w:val="20"/>
          <w:szCs w:val="20"/>
        </w:rPr>
        <w:t>: Este principio es conocido también como principio escalar o autoridad lineal, proporciona a un superior una línea de autoridad sobre su subordina.</w:t>
      </w:r>
    </w:p>
    <w:p w:rsidR="00FF11C8" w:rsidRPr="00247B9E" w:rsidRDefault="00730D45">
      <w:pPr>
        <w:spacing w:before="240" w:after="240"/>
        <w:jc w:val="both"/>
        <w:rPr>
          <w:b/>
          <w:sz w:val="20"/>
          <w:szCs w:val="20"/>
        </w:rPr>
      </w:pPr>
      <w:r w:rsidRPr="00247B9E">
        <w:rPr>
          <w:b/>
          <w:sz w:val="20"/>
          <w:szCs w:val="20"/>
        </w:rPr>
        <w:t xml:space="preserve">10- La definición funcional: </w:t>
      </w:r>
      <w:r w:rsidRPr="00247B9E">
        <w:rPr>
          <w:b/>
          <w:sz w:val="20"/>
          <w:szCs w:val="20"/>
        </w:rPr>
        <w:t>exige de cada área, departamento, divisi</w:t>
      </w:r>
      <w:r w:rsidRPr="00247B9E">
        <w:rPr>
          <w:b/>
          <w:sz w:val="20"/>
          <w:szCs w:val="20"/>
        </w:rPr>
        <w:t>ón y puesto de trabajo una definición clara en la relación a las actividades que deben ser realizadas, el grado de delegación y las relaciones de autoridad establecidas.</w:t>
      </w:r>
    </w:p>
    <w:p w:rsidR="00FF11C8" w:rsidRPr="00247B9E" w:rsidRDefault="00730D45">
      <w:pPr>
        <w:spacing w:before="240" w:after="240"/>
        <w:jc w:val="both"/>
        <w:rPr>
          <w:b/>
          <w:sz w:val="20"/>
          <w:szCs w:val="20"/>
        </w:rPr>
      </w:pPr>
      <w:r w:rsidRPr="00247B9E">
        <w:rPr>
          <w:b/>
          <w:sz w:val="20"/>
          <w:szCs w:val="20"/>
        </w:rPr>
        <w:t>11- El crecimiento de la organización:</w:t>
      </w:r>
      <w:r w:rsidRPr="00247B9E">
        <w:rPr>
          <w:b/>
          <w:sz w:val="20"/>
          <w:szCs w:val="20"/>
        </w:rPr>
        <w:t xml:space="preserve"> el vertical se refiere al crecimiento de los ni</w:t>
      </w:r>
      <w:r w:rsidRPr="00247B9E">
        <w:rPr>
          <w:b/>
          <w:sz w:val="20"/>
          <w:szCs w:val="20"/>
        </w:rPr>
        <w:t>veles jerárquicos, la división del trabajo se hace en base a la autoridad y responsabilidad. El horizontal permite que aumente el número de organismos especializados en un mismo nivel, es el crecimiento horizontal del organigrama.</w:t>
      </w:r>
    </w:p>
    <w:p w:rsidR="00FF11C8" w:rsidRPr="00247B9E" w:rsidRDefault="00FF11C8">
      <w:pPr>
        <w:spacing w:before="240" w:after="240"/>
        <w:jc w:val="both"/>
        <w:rPr>
          <w:b/>
          <w:sz w:val="20"/>
          <w:szCs w:val="20"/>
        </w:rPr>
      </w:pPr>
    </w:p>
    <w:p w:rsidR="00FF11C8" w:rsidRPr="00247B9E" w:rsidRDefault="00730D45">
      <w:pPr>
        <w:spacing w:before="240" w:after="240"/>
        <w:jc w:val="both"/>
        <w:rPr>
          <w:b/>
          <w:color w:val="0000FF"/>
          <w:sz w:val="20"/>
          <w:szCs w:val="20"/>
        </w:rPr>
      </w:pPr>
      <w:r w:rsidRPr="00247B9E">
        <w:rPr>
          <w:b/>
          <w:color w:val="0000FF"/>
          <w:sz w:val="20"/>
          <w:szCs w:val="20"/>
        </w:rPr>
        <w:t>39- Desarrolle un concep</w:t>
      </w:r>
      <w:r w:rsidRPr="00247B9E">
        <w:rPr>
          <w:b/>
          <w:color w:val="0000FF"/>
          <w:sz w:val="20"/>
          <w:szCs w:val="20"/>
        </w:rPr>
        <w:t>to de Organigrama. Explique las limitaciones de los mismos.</w:t>
      </w:r>
    </w:p>
    <w:p w:rsidR="00FF11C8" w:rsidRPr="00247B9E" w:rsidRDefault="00730D45">
      <w:pPr>
        <w:spacing w:before="240" w:after="240"/>
        <w:jc w:val="both"/>
        <w:rPr>
          <w:b/>
          <w:sz w:val="20"/>
          <w:szCs w:val="20"/>
        </w:rPr>
      </w:pPr>
      <w:proofErr w:type="gramStart"/>
      <w:r w:rsidRPr="00247B9E">
        <w:rPr>
          <w:b/>
          <w:sz w:val="20"/>
          <w:szCs w:val="20"/>
        </w:rPr>
        <w:t>Organigrama :</w:t>
      </w:r>
      <w:proofErr w:type="gramEnd"/>
    </w:p>
    <w:p w:rsidR="00FF11C8" w:rsidRPr="00247B9E" w:rsidRDefault="00730D45">
      <w:pPr>
        <w:spacing w:before="240" w:after="240"/>
        <w:jc w:val="both"/>
        <w:rPr>
          <w:b/>
          <w:sz w:val="20"/>
          <w:szCs w:val="20"/>
        </w:rPr>
      </w:pPr>
      <w:r w:rsidRPr="00247B9E">
        <w:rPr>
          <w:b/>
          <w:sz w:val="20"/>
          <w:szCs w:val="20"/>
        </w:rPr>
        <w:t>El organigrama es la representación gráfica simplificada de la estructura formal que ha adoptado una organización, define la composición y las relaciones de la estructura organizativ</w:t>
      </w:r>
      <w:r w:rsidRPr="00247B9E">
        <w:rPr>
          <w:b/>
          <w:sz w:val="20"/>
          <w:szCs w:val="20"/>
        </w:rPr>
        <w:t>a. Es una representación simplificada de la realidad, referente a las áreas de actividad y los niveles jerárquicos y es uno de los componentes del manual de organización.</w:t>
      </w:r>
    </w:p>
    <w:p w:rsidR="00FF11C8" w:rsidRPr="00247B9E" w:rsidRDefault="00730D45">
      <w:pPr>
        <w:spacing w:before="240" w:after="240"/>
        <w:jc w:val="both"/>
        <w:rPr>
          <w:b/>
          <w:sz w:val="20"/>
          <w:szCs w:val="20"/>
        </w:rPr>
      </w:pPr>
      <w:proofErr w:type="gramStart"/>
      <w:r w:rsidRPr="00247B9E">
        <w:rPr>
          <w:b/>
          <w:sz w:val="20"/>
          <w:szCs w:val="20"/>
        </w:rPr>
        <w:t>limitaciones</w:t>
      </w:r>
      <w:proofErr w:type="gramEnd"/>
      <w:r w:rsidRPr="00247B9E">
        <w:rPr>
          <w:b/>
          <w:sz w:val="20"/>
          <w:szCs w:val="20"/>
        </w:rPr>
        <w:t xml:space="preserve"> :  a) </w:t>
      </w:r>
      <w:r w:rsidRPr="00247B9E">
        <w:rPr>
          <w:b/>
          <w:sz w:val="20"/>
          <w:szCs w:val="20"/>
        </w:rPr>
        <w:t xml:space="preserve">Su principal limitación  es que es una representación gráfica </w:t>
      </w:r>
      <w:proofErr w:type="spellStart"/>
      <w:r w:rsidRPr="00247B9E">
        <w:rPr>
          <w:b/>
          <w:sz w:val="20"/>
          <w:szCs w:val="20"/>
        </w:rPr>
        <w:t>simp</w:t>
      </w:r>
      <w:r w:rsidRPr="00247B9E">
        <w:rPr>
          <w:b/>
          <w:sz w:val="20"/>
          <w:szCs w:val="20"/>
        </w:rPr>
        <w:t>lificada.La</w:t>
      </w:r>
      <w:proofErr w:type="spellEnd"/>
      <w:r w:rsidRPr="00247B9E">
        <w:rPr>
          <w:b/>
          <w:sz w:val="20"/>
          <w:szCs w:val="20"/>
        </w:rPr>
        <w:t xml:space="preserve"> simplicidad es un requisito fundamental para que los propósitos de los organigramas puedan ser cumplidos.</w:t>
      </w:r>
    </w:p>
    <w:p w:rsidR="00FF11C8" w:rsidRPr="00247B9E" w:rsidRDefault="00730D45">
      <w:pPr>
        <w:spacing w:before="240" w:after="240"/>
        <w:jc w:val="both"/>
        <w:rPr>
          <w:b/>
          <w:sz w:val="20"/>
          <w:szCs w:val="20"/>
        </w:rPr>
      </w:pPr>
      <w:r w:rsidRPr="00247B9E">
        <w:rPr>
          <w:b/>
          <w:sz w:val="20"/>
          <w:szCs w:val="20"/>
        </w:rPr>
        <w:t xml:space="preserve">b) </w:t>
      </w:r>
      <w:r w:rsidRPr="00247B9E">
        <w:rPr>
          <w:b/>
          <w:sz w:val="20"/>
          <w:szCs w:val="20"/>
        </w:rPr>
        <w:t xml:space="preserve">La otra limitación se origina en que el organigrama debe estar permanentemente </w:t>
      </w:r>
      <w:proofErr w:type="spellStart"/>
      <w:r w:rsidRPr="00247B9E">
        <w:rPr>
          <w:b/>
          <w:sz w:val="20"/>
          <w:szCs w:val="20"/>
        </w:rPr>
        <w:t>actualizado</w:t>
      </w:r>
      <w:proofErr w:type="gramStart"/>
      <w:r w:rsidRPr="00247B9E">
        <w:rPr>
          <w:b/>
          <w:sz w:val="20"/>
          <w:szCs w:val="20"/>
        </w:rPr>
        <w:t>,el</w:t>
      </w:r>
      <w:proofErr w:type="spellEnd"/>
      <w:proofErr w:type="gramEnd"/>
      <w:r w:rsidRPr="00247B9E">
        <w:rPr>
          <w:b/>
          <w:sz w:val="20"/>
          <w:szCs w:val="20"/>
        </w:rPr>
        <w:t xml:space="preserve"> único medio para combatir esta influencia</w:t>
      </w:r>
      <w:r w:rsidRPr="00247B9E">
        <w:rPr>
          <w:b/>
          <w:sz w:val="20"/>
          <w:szCs w:val="20"/>
        </w:rPr>
        <w:t xml:space="preserve"> negativa es la actualización permanente.</w:t>
      </w:r>
    </w:p>
    <w:p w:rsidR="00FF11C8" w:rsidRPr="00247B9E" w:rsidRDefault="00FF11C8">
      <w:pPr>
        <w:spacing w:before="240" w:after="240"/>
        <w:jc w:val="both"/>
        <w:rPr>
          <w:b/>
          <w:sz w:val="20"/>
          <w:szCs w:val="20"/>
        </w:rPr>
      </w:pPr>
    </w:p>
    <w:p w:rsidR="00FF11C8" w:rsidRPr="00247B9E" w:rsidRDefault="00730D45">
      <w:pPr>
        <w:spacing w:before="240" w:after="240"/>
        <w:jc w:val="both"/>
        <w:rPr>
          <w:b/>
          <w:color w:val="0000FF"/>
          <w:sz w:val="20"/>
          <w:szCs w:val="20"/>
        </w:rPr>
      </w:pPr>
      <w:r w:rsidRPr="00247B9E">
        <w:rPr>
          <w:b/>
          <w:color w:val="0000FF"/>
          <w:sz w:val="20"/>
          <w:szCs w:val="20"/>
        </w:rPr>
        <w:t>40- Explique las formas usuales de representación de los organigramas.</w:t>
      </w:r>
    </w:p>
    <w:p w:rsidR="00FF11C8" w:rsidRPr="00247B9E" w:rsidRDefault="00730D45">
      <w:pPr>
        <w:spacing w:before="240" w:after="240"/>
        <w:jc w:val="both"/>
        <w:rPr>
          <w:b/>
          <w:sz w:val="20"/>
          <w:szCs w:val="20"/>
        </w:rPr>
      </w:pPr>
      <w:r w:rsidRPr="00247B9E">
        <w:rPr>
          <w:b/>
          <w:sz w:val="20"/>
          <w:szCs w:val="20"/>
        </w:rPr>
        <w:t>Formas usuales de representación:</w:t>
      </w:r>
    </w:p>
    <w:p w:rsidR="00FF11C8" w:rsidRPr="00247B9E" w:rsidRDefault="00730D45">
      <w:pPr>
        <w:spacing w:before="240" w:after="240"/>
        <w:jc w:val="both"/>
        <w:rPr>
          <w:b/>
          <w:sz w:val="20"/>
          <w:szCs w:val="20"/>
        </w:rPr>
      </w:pPr>
      <w:r w:rsidRPr="00247B9E">
        <w:rPr>
          <w:b/>
          <w:sz w:val="20"/>
          <w:szCs w:val="20"/>
        </w:rPr>
        <w:t>1- Representación vertical:</w:t>
      </w:r>
      <w:r w:rsidRPr="00247B9E">
        <w:rPr>
          <w:b/>
          <w:sz w:val="20"/>
          <w:szCs w:val="20"/>
        </w:rPr>
        <w:t xml:space="preserve"> Una representación vertical del organigrama muestra la estructura jerárquica de una organización en un formato vertical, donde los niveles de autoridad y responsabilidad se disponen en sentido vertical de arriba hacia abajo. En este tipo de organigrama, l</w:t>
      </w:r>
      <w:r w:rsidRPr="00247B9E">
        <w:rPr>
          <w:b/>
          <w:sz w:val="20"/>
          <w:szCs w:val="20"/>
        </w:rPr>
        <w:t>a alta dirección se coloca en la parte superior, y los niveles inferiores o de base se sitúan en la parte inferior.</w:t>
      </w:r>
    </w:p>
    <w:p w:rsidR="00FF11C8" w:rsidRPr="00247B9E" w:rsidRDefault="00730D45">
      <w:pPr>
        <w:spacing w:before="240" w:after="240"/>
        <w:jc w:val="both"/>
        <w:rPr>
          <w:b/>
          <w:sz w:val="20"/>
          <w:szCs w:val="20"/>
        </w:rPr>
      </w:pPr>
      <w:r w:rsidRPr="00247B9E">
        <w:rPr>
          <w:b/>
          <w:sz w:val="20"/>
          <w:szCs w:val="20"/>
        </w:rPr>
        <w:t>2- Representación horizontal:</w:t>
      </w:r>
      <w:r w:rsidRPr="00247B9E">
        <w:rPr>
          <w:b/>
          <w:sz w:val="20"/>
          <w:szCs w:val="20"/>
        </w:rPr>
        <w:t xml:space="preserve"> Una representación horizontal del organigrama muestra la estructura jerárquica de una organización en un forma</w:t>
      </w:r>
      <w:r w:rsidRPr="00247B9E">
        <w:rPr>
          <w:b/>
          <w:sz w:val="20"/>
          <w:szCs w:val="20"/>
        </w:rPr>
        <w:t xml:space="preserve">to horizontal, donde los niveles de autoridad y responsabilidad se disponen en sentido horizontal de izquierda a derecha. En este </w:t>
      </w:r>
      <w:r w:rsidRPr="00247B9E">
        <w:rPr>
          <w:b/>
          <w:sz w:val="20"/>
          <w:szCs w:val="20"/>
        </w:rPr>
        <w:lastRenderedPageBreak/>
        <w:t>tipo de organigrama, la alta dirección se coloca en la parte izquierda, y los niveles inferiores o de base se sitúan en la par</w:t>
      </w:r>
      <w:r w:rsidRPr="00247B9E">
        <w:rPr>
          <w:b/>
          <w:sz w:val="20"/>
          <w:szCs w:val="20"/>
        </w:rPr>
        <w:t>te derecha.</w:t>
      </w:r>
    </w:p>
    <w:p w:rsidR="00FF11C8" w:rsidRPr="00247B9E" w:rsidRDefault="00730D45">
      <w:pPr>
        <w:spacing w:before="240" w:after="240"/>
        <w:jc w:val="both"/>
        <w:rPr>
          <w:b/>
          <w:sz w:val="20"/>
          <w:szCs w:val="20"/>
        </w:rPr>
      </w:pPr>
      <w:r w:rsidRPr="00247B9E">
        <w:rPr>
          <w:b/>
          <w:sz w:val="20"/>
          <w:szCs w:val="20"/>
        </w:rPr>
        <w:t>3- Representación circular:</w:t>
      </w:r>
      <w:r w:rsidRPr="00247B9E">
        <w:rPr>
          <w:b/>
          <w:sz w:val="20"/>
          <w:szCs w:val="20"/>
        </w:rPr>
        <w:t xml:space="preserve"> Una representación circular del organigrama muestra la estructura jerárquica de una organización en un formato circular, donde los niveles de autoridad y responsabilidad se disponen alrededor de un círculo, con la al</w:t>
      </w:r>
      <w:r w:rsidRPr="00247B9E">
        <w:rPr>
          <w:b/>
          <w:sz w:val="20"/>
          <w:szCs w:val="20"/>
        </w:rPr>
        <w:t>ta dirección en el centro y los niveles inferiores o de base en el perímetro exterior.</w:t>
      </w:r>
    </w:p>
    <w:p w:rsidR="00FF11C8" w:rsidRPr="00247B9E" w:rsidRDefault="00730D45">
      <w:pPr>
        <w:spacing w:before="240" w:after="240"/>
        <w:jc w:val="both"/>
        <w:rPr>
          <w:b/>
          <w:sz w:val="20"/>
          <w:szCs w:val="20"/>
        </w:rPr>
      </w:pPr>
      <w:r w:rsidRPr="00247B9E">
        <w:rPr>
          <w:b/>
          <w:sz w:val="20"/>
          <w:szCs w:val="20"/>
        </w:rPr>
        <w:t>4- Representación semicircular</w:t>
      </w:r>
      <w:r w:rsidRPr="00247B9E">
        <w:rPr>
          <w:b/>
          <w:sz w:val="20"/>
          <w:szCs w:val="20"/>
        </w:rPr>
        <w:t>: Una representación semicircular del organigrama es una variante del organigrama circular en la que se muestra la estructura jerárquica de</w:t>
      </w:r>
      <w:r w:rsidRPr="00247B9E">
        <w:rPr>
          <w:b/>
          <w:sz w:val="20"/>
          <w:szCs w:val="20"/>
        </w:rPr>
        <w:t xml:space="preserve"> la organización en un formato semicircular. En este caso, los niveles de autoridad y responsabilidad se disponen a lo largo de un arco semicircular, con la alta dirección en un extremo y los niveles inferiores o de base en el otro extremo.</w:t>
      </w: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p>
    <w:p w:rsidR="00FF11C8" w:rsidRPr="00247B9E" w:rsidRDefault="00FF11C8">
      <w:pPr>
        <w:spacing w:before="240" w:after="240"/>
        <w:jc w:val="both"/>
        <w:rPr>
          <w:b/>
          <w:sz w:val="20"/>
          <w:szCs w:val="20"/>
        </w:rPr>
      </w:pPr>
      <w:bookmarkStart w:id="3" w:name="_GoBack"/>
      <w:bookmarkEnd w:id="3"/>
    </w:p>
    <w:sectPr w:rsidR="00FF11C8" w:rsidRPr="00247B9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D45" w:rsidRDefault="00730D45">
      <w:pPr>
        <w:spacing w:line="240" w:lineRule="auto"/>
      </w:pPr>
      <w:r>
        <w:separator/>
      </w:r>
    </w:p>
  </w:endnote>
  <w:endnote w:type="continuationSeparator" w:id="0">
    <w:p w:rsidR="00730D45" w:rsidRDefault="00730D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D45" w:rsidRDefault="00730D45">
      <w:pPr>
        <w:spacing w:line="240" w:lineRule="auto"/>
      </w:pPr>
      <w:r>
        <w:separator/>
      </w:r>
    </w:p>
  </w:footnote>
  <w:footnote w:type="continuationSeparator" w:id="0">
    <w:p w:rsidR="00730D45" w:rsidRDefault="00730D4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B1D8F"/>
    <w:multiLevelType w:val="multilevel"/>
    <w:tmpl w:val="405C8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78C2953"/>
    <w:multiLevelType w:val="multilevel"/>
    <w:tmpl w:val="272C4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62109DA"/>
    <w:multiLevelType w:val="multilevel"/>
    <w:tmpl w:val="2C24AA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7E4905BE"/>
    <w:multiLevelType w:val="multilevel"/>
    <w:tmpl w:val="E0629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F3D13CD"/>
    <w:multiLevelType w:val="multilevel"/>
    <w:tmpl w:val="B498D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F11C8"/>
    <w:rsid w:val="00234610"/>
    <w:rsid w:val="00247B9E"/>
    <w:rsid w:val="00730D45"/>
    <w:rsid w:val="00FF11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247B9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7B9E"/>
    <w:rPr>
      <w:rFonts w:ascii="Tahoma" w:hAnsi="Tahoma" w:cs="Tahoma"/>
      <w:sz w:val="16"/>
      <w:szCs w:val="16"/>
    </w:rPr>
  </w:style>
  <w:style w:type="paragraph" w:styleId="Encabezado">
    <w:name w:val="header"/>
    <w:basedOn w:val="Normal"/>
    <w:link w:val="EncabezadoCar"/>
    <w:uiPriority w:val="99"/>
    <w:unhideWhenUsed/>
    <w:rsid w:val="00247B9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47B9E"/>
  </w:style>
  <w:style w:type="paragraph" w:styleId="Piedepgina">
    <w:name w:val="footer"/>
    <w:basedOn w:val="Normal"/>
    <w:link w:val="PiedepginaCar"/>
    <w:uiPriority w:val="99"/>
    <w:unhideWhenUsed/>
    <w:rsid w:val="00247B9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47B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247B9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7B9E"/>
    <w:rPr>
      <w:rFonts w:ascii="Tahoma" w:hAnsi="Tahoma" w:cs="Tahoma"/>
      <w:sz w:val="16"/>
      <w:szCs w:val="16"/>
    </w:rPr>
  </w:style>
  <w:style w:type="paragraph" w:styleId="Encabezado">
    <w:name w:val="header"/>
    <w:basedOn w:val="Normal"/>
    <w:link w:val="EncabezadoCar"/>
    <w:uiPriority w:val="99"/>
    <w:unhideWhenUsed/>
    <w:rsid w:val="00247B9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47B9E"/>
  </w:style>
  <w:style w:type="paragraph" w:styleId="Piedepgina">
    <w:name w:val="footer"/>
    <w:basedOn w:val="Normal"/>
    <w:link w:val="PiedepginaCar"/>
    <w:uiPriority w:val="99"/>
    <w:unhideWhenUsed/>
    <w:rsid w:val="00247B9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47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CB3B8-0748-4D9B-97A3-851683A62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12</Pages>
  <Words>3899</Words>
  <Characters>21446</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cp:revision>
  <dcterms:created xsi:type="dcterms:W3CDTF">2023-08-11T19:02:00Z</dcterms:created>
  <dcterms:modified xsi:type="dcterms:W3CDTF">2023-08-11T23:32:00Z</dcterms:modified>
</cp:coreProperties>
</file>